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8D9F61" w14:textId="211AF81D" w:rsidR="001520E3" w:rsidRDefault="002642E4" w:rsidP="001520E3">
      <w:pPr>
        <w:rPr>
          <w:rFonts w:eastAsia="Times New Roman" w:cs="Times New Roman"/>
        </w:rPr>
      </w:pPr>
      <w:r w:rsidRPr="002642E4">
        <w:rPr>
          <w:rFonts w:eastAsia="Times New Roman" w:cs="Times New Roman"/>
          <w:b/>
        </w:rPr>
        <w:t xml:space="preserve">Reviewer #1 (Formal Review for Authors): </w:t>
      </w:r>
      <w:r w:rsidRPr="002642E4">
        <w:rPr>
          <w:rFonts w:eastAsia="Times New Roman" w:cs="Times New Roman"/>
          <w:b/>
        </w:rPr>
        <w:br/>
      </w:r>
      <w:r>
        <w:rPr>
          <w:rFonts w:eastAsia="Times New Roman" w:cs="Times New Roman"/>
        </w:rPr>
        <w:br/>
        <w:t xml:space="preserve">The reviewed manuscript entitled "Space time ambiguity function for electronically scanned ISR applications" presents a new formulation of the radar ambiguity function that can be used in the case of plasma structures traveling at constant velocity through the field of view of an incoherent scatter radar. This formulation accounts for the effects of the moving structures on the estimation of radar signal ACFs. The resultant effect is having "blurred" ACFs that may lead to the estimation of erroneous plasma parameters if this effect is not considered. Although, the new formulation might be useful in the proper estimation of plasma parameters, the manuscript does not show clearly the actual impact of using this new ambiguity function in modeling the actual measurements as it is discussed below. </w:t>
      </w:r>
      <w:r>
        <w:rPr>
          <w:rFonts w:eastAsia="Times New Roman" w:cs="Times New Roman"/>
        </w:rPr>
        <w:br/>
      </w:r>
      <w:r>
        <w:rPr>
          <w:rFonts w:eastAsia="Times New Roman" w:cs="Times New Roman"/>
        </w:rPr>
        <w:br/>
        <w:t>1</w:t>
      </w:r>
      <w:r w:rsidR="001520E3">
        <w:rPr>
          <w:rFonts w:eastAsia="Times New Roman" w:cs="Times New Roman"/>
        </w:rPr>
        <w:t>a</w:t>
      </w:r>
      <w:r>
        <w:rPr>
          <w:rFonts w:eastAsia="Times New Roman" w:cs="Times New Roman"/>
        </w:rPr>
        <w:t xml:space="preserve">. In simulation case 1, we can see how a plasma enhancement moves through the radar beam at different scanning times. As expected the longer the integration time at a given position the more blurred the ACFs will be. However, is it possible to reconstruct accurately the actual densities from the estimated ACFs? As it is known, a blurred image results from a low pass filter process, therefore, there are some structures that will be filtered out and probably we won't be able to reconstruct them. Given that, what are the conditions that have to be met in order to be able to recover the real parameters from the blurred ACFs? For instance, let's imagine the following situation, a plasma enhancement traveling at the same velocity as the radar scan velocity. In this scenario we will probably measured the same ACF at all directions as if the structure is elongated across the radar field of view, is this a limit for the technique? </w:t>
      </w:r>
    </w:p>
    <w:p w14:paraId="5315110A" w14:textId="77777777" w:rsidR="00D251A1" w:rsidRDefault="00D251A1" w:rsidP="001520E3">
      <w:pPr>
        <w:rPr>
          <w:rFonts w:eastAsia="Times New Roman" w:cs="Times New Roman"/>
        </w:rPr>
      </w:pPr>
    </w:p>
    <w:p w14:paraId="761FB172" w14:textId="77777777" w:rsidR="001520E3" w:rsidRDefault="001520E3" w:rsidP="001520E3">
      <w:pPr>
        <w:rPr>
          <w:rFonts w:eastAsia="Times New Roman" w:cs="Times New Roman"/>
          <w:color w:val="0000FF"/>
        </w:rPr>
      </w:pPr>
      <w:r w:rsidRPr="00872C17">
        <w:rPr>
          <w:rFonts w:eastAsia="Times New Roman" w:cs="Times New Roman"/>
          <w:color w:val="0000FF"/>
        </w:rPr>
        <w:t>-</w:t>
      </w:r>
      <w:r>
        <w:rPr>
          <w:rFonts w:eastAsia="Times New Roman" w:cs="Times New Roman"/>
          <w:color w:val="0000FF"/>
        </w:rPr>
        <w:t>In the first simulation we are sampling on a pulse-to-pulse basis, which is possible with phased array systems. In response to your question, “Is it possible to reconstruct the actual densities from the ACFs?” in the simulation the estimate of the ACFs will converge to the input ACFs given that the plasma parameters are uniform over the time and space covered by one measurement.</w:t>
      </w:r>
    </w:p>
    <w:p w14:paraId="38E75056" w14:textId="77777777" w:rsidR="001520E3" w:rsidRDefault="001520E3" w:rsidP="001520E3">
      <w:pPr>
        <w:rPr>
          <w:rFonts w:eastAsia="Times New Roman" w:cs="Times New Roman"/>
          <w:color w:val="0000FF"/>
        </w:rPr>
      </w:pPr>
    </w:p>
    <w:p w14:paraId="1D01B8B4" w14:textId="6D94FD94" w:rsidR="001520E3" w:rsidRDefault="001520E3" w:rsidP="001520E3">
      <w:pPr>
        <w:rPr>
          <w:rFonts w:eastAsia="Times New Roman" w:cs="Times New Roman"/>
          <w:color w:val="0000FF"/>
        </w:rPr>
      </w:pPr>
      <w:r>
        <w:rPr>
          <w:rFonts w:eastAsia="Times New Roman" w:cs="Times New Roman"/>
          <w:color w:val="0000FF"/>
        </w:rPr>
        <w:t>In the case of retrieving parameters from the blurred ACFs</w:t>
      </w:r>
      <w:r w:rsidR="0095433E">
        <w:rPr>
          <w:rFonts w:eastAsia="Times New Roman" w:cs="Times New Roman"/>
          <w:color w:val="0000FF"/>
        </w:rPr>
        <w:t>, this can be possible,</w:t>
      </w:r>
      <w:r>
        <w:rPr>
          <w:rFonts w:eastAsia="Times New Roman" w:cs="Times New Roman"/>
          <w:color w:val="0000FF"/>
        </w:rPr>
        <w:t xml:space="preserve"> but due to the non-linear nature of the parameter fitting there are a number of issues one has to contend with. Non-uniqueness</w:t>
      </w:r>
      <w:r w:rsidR="0095433E">
        <w:rPr>
          <w:rFonts w:eastAsia="Times New Roman" w:cs="Times New Roman"/>
          <w:color w:val="0000FF"/>
        </w:rPr>
        <w:t xml:space="preserve"> can be a major issue with the ISR model space and hence with ISR fitting, so good initial guesses on plasma parameters are very important (including a correct understanding of plasma composition). </w:t>
      </w:r>
      <w:r>
        <w:rPr>
          <w:rFonts w:eastAsia="Times New Roman" w:cs="Times New Roman"/>
          <w:color w:val="0000FF"/>
        </w:rPr>
        <w:t xml:space="preserve"> In our simulation</w:t>
      </w:r>
      <w:r w:rsidR="0095433E">
        <w:rPr>
          <w:rFonts w:eastAsia="Times New Roman" w:cs="Times New Roman"/>
          <w:color w:val="0000FF"/>
        </w:rPr>
        <w:t>,</w:t>
      </w:r>
      <w:r>
        <w:rPr>
          <w:rFonts w:eastAsia="Times New Roman" w:cs="Times New Roman"/>
          <w:color w:val="0000FF"/>
        </w:rPr>
        <w:t xml:space="preserve"> we use some simplifications such as having only one species of ions, O+, which is somewhat close to the F-region. The reason for these simplifications is to try to reduce the impact of other aspects of the fitting algorithms and </w:t>
      </w:r>
      <w:r w:rsidR="0095433E">
        <w:rPr>
          <w:rFonts w:eastAsia="Times New Roman" w:cs="Times New Roman"/>
          <w:color w:val="0000FF"/>
        </w:rPr>
        <w:t xml:space="preserve">to </w:t>
      </w:r>
      <w:r>
        <w:rPr>
          <w:rFonts w:eastAsia="Times New Roman" w:cs="Times New Roman"/>
          <w:color w:val="0000FF"/>
        </w:rPr>
        <w:t>show what happens when blurred ACFs</w:t>
      </w:r>
      <w:r w:rsidR="0095433E">
        <w:rPr>
          <w:rFonts w:eastAsia="Times New Roman" w:cs="Times New Roman"/>
          <w:color w:val="0000FF"/>
        </w:rPr>
        <w:t xml:space="preserve"> are analyzed</w:t>
      </w:r>
      <w:r>
        <w:rPr>
          <w:rFonts w:eastAsia="Times New Roman" w:cs="Times New Roman"/>
          <w:color w:val="0000FF"/>
        </w:rPr>
        <w:t xml:space="preserve">. </w:t>
      </w:r>
      <w:r w:rsidR="0095433E">
        <w:rPr>
          <w:rFonts w:eastAsia="Times New Roman" w:cs="Times New Roman"/>
          <w:color w:val="0000FF"/>
        </w:rPr>
        <w:t xml:space="preserve"> Subsequently, if two </w:t>
      </w:r>
      <w:r>
        <w:rPr>
          <w:rFonts w:eastAsia="Times New Roman" w:cs="Times New Roman"/>
          <w:color w:val="0000FF"/>
        </w:rPr>
        <w:t>ACFs formed from plasma with different parameters</w:t>
      </w:r>
      <w:r w:rsidR="0095433E">
        <w:rPr>
          <w:rFonts w:eastAsia="Times New Roman" w:cs="Times New Roman"/>
          <w:color w:val="0000FF"/>
        </w:rPr>
        <w:t xml:space="preserve"> are added together using various weighting schemes before analysis with </w:t>
      </w:r>
      <w:r>
        <w:rPr>
          <w:rFonts w:eastAsia="Times New Roman" w:cs="Times New Roman"/>
          <w:color w:val="0000FF"/>
        </w:rPr>
        <w:t>a fitting algorithm</w:t>
      </w:r>
      <w:r w:rsidR="0095433E">
        <w:rPr>
          <w:rFonts w:eastAsia="Times New Roman" w:cs="Times New Roman"/>
          <w:color w:val="0000FF"/>
        </w:rPr>
        <w:t>, in general the algorithm behavior can be difficult to predict</w:t>
      </w:r>
      <w:r>
        <w:rPr>
          <w:rFonts w:eastAsia="Times New Roman" w:cs="Times New Roman"/>
          <w:color w:val="0000FF"/>
        </w:rPr>
        <w:t xml:space="preserve">. </w:t>
      </w:r>
      <w:r w:rsidR="0095433E">
        <w:rPr>
          <w:rFonts w:eastAsia="Times New Roman" w:cs="Times New Roman"/>
          <w:color w:val="0000FF"/>
        </w:rPr>
        <w:t xml:space="preserve"> This behavior is well illustrated by </w:t>
      </w:r>
      <w:r>
        <w:rPr>
          <w:rFonts w:eastAsia="Times New Roman" w:cs="Times New Roman"/>
          <w:color w:val="0000FF"/>
        </w:rPr>
        <w:t>the blurred ACFs, which are just linear combinations of ACFs from the intrinsic plasma populations.</w:t>
      </w:r>
    </w:p>
    <w:p w14:paraId="4A336B35" w14:textId="228B5B7A" w:rsidR="00F53C02" w:rsidRDefault="002642E4">
      <w:pPr>
        <w:rPr>
          <w:rFonts w:eastAsia="Times New Roman" w:cs="Times New Roman"/>
          <w:color w:val="0000FF"/>
        </w:rPr>
      </w:pPr>
      <w:r>
        <w:rPr>
          <w:rFonts w:eastAsia="Times New Roman" w:cs="Times New Roman"/>
        </w:rPr>
        <w:lastRenderedPageBreak/>
        <w:br/>
      </w:r>
      <w:r w:rsidR="001520E3">
        <w:rPr>
          <w:rFonts w:eastAsia="Times New Roman" w:cs="Times New Roman"/>
        </w:rPr>
        <w:t xml:space="preserve">1b. </w:t>
      </w:r>
      <w:r>
        <w:rPr>
          <w:rFonts w:eastAsia="Times New Roman" w:cs="Times New Roman"/>
        </w:rPr>
        <w:t xml:space="preserve">On the other hand, if the radar can scan very fast (or faster in comparison with the structure velocity), there will be probably no need to use this formulation as at every scanning position we can consider the plasma to be stationary. </w:t>
      </w:r>
      <w:r>
        <w:rPr>
          <w:rFonts w:eastAsia="Times New Roman" w:cs="Times New Roman"/>
        </w:rPr>
        <w:br/>
        <w:t>A discussion about these issues (related to the time and space sampling) might be important in order to address the p</w:t>
      </w:r>
      <w:r w:rsidR="001520E3">
        <w:rPr>
          <w:rFonts w:eastAsia="Times New Roman" w:cs="Times New Roman"/>
        </w:rPr>
        <w:t xml:space="preserve">otential use of the technique. </w:t>
      </w:r>
    </w:p>
    <w:p w14:paraId="7CFD1B36" w14:textId="77777777" w:rsidR="00637508" w:rsidRDefault="00637508">
      <w:pPr>
        <w:rPr>
          <w:rFonts w:eastAsia="Times New Roman" w:cs="Times New Roman"/>
          <w:color w:val="0000FF"/>
        </w:rPr>
      </w:pPr>
    </w:p>
    <w:p w14:paraId="7F711162" w14:textId="657D7C47" w:rsidR="00C9678D" w:rsidRDefault="001520E3">
      <w:pPr>
        <w:rPr>
          <w:rFonts w:eastAsia="Times New Roman" w:cs="Times New Roman"/>
          <w:color w:val="0000FF"/>
        </w:rPr>
      </w:pPr>
      <w:r>
        <w:rPr>
          <w:rFonts w:eastAsia="Times New Roman" w:cs="Times New Roman"/>
          <w:color w:val="0000FF"/>
        </w:rPr>
        <w:t>-</w:t>
      </w:r>
      <w:r w:rsidR="003625CF">
        <w:rPr>
          <w:rFonts w:eastAsia="Times New Roman" w:cs="Times New Roman"/>
          <w:color w:val="0000FF"/>
        </w:rPr>
        <w:t>There</w:t>
      </w:r>
      <w:r w:rsidR="00872C17">
        <w:rPr>
          <w:rFonts w:eastAsia="Times New Roman" w:cs="Times New Roman"/>
          <w:color w:val="0000FF"/>
        </w:rPr>
        <w:t xml:space="preserve"> is an inherent difference between pulse-to-pulse steering for phased arrays and </w:t>
      </w:r>
      <w:r w:rsidR="00C35528">
        <w:rPr>
          <w:rFonts w:eastAsia="Times New Roman" w:cs="Times New Roman"/>
          <w:color w:val="0000FF"/>
        </w:rPr>
        <w:t>scanning for dish antennas. As a dish is</w:t>
      </w:r>
      <w:r w:rsidR="00F96625">
        <w:rPr>
          <w:rFonts w:eastAsia="Times New Roman" w:cs="Times New Roman"/>
          <w:color w:val="0000FF"/>
        </w:rPr>
        <w:t xml:space="preserve"> scanning through the space</w:t>
      </w:r>
      <w:r w:rsidR="00D251A1">
        <w:rPr>
          <w:rFonts w:eastAsia="Times New Roman" w:cs="Times New Roman"/>
          <w:color w:val="0000FF"/>
        </w:rPr>
        <w:t>,</w:t>
      </w:r>
      <w:r w:rsidR="00F96625">
        <w:rPr>
          <w:rFonts w:eastAsia="Times New Roman" w:cs="Times New Roman"/>
          <w:color w:val="0000FF"/>
        </w:rPr>
        <w:t xml:space="preserve"> </w:t>
      </w:r>
      <w:r w:rsidR="00481E8A">
        <w:rPr>
          <w:rFonts w:eastAsia="Times New Roman" w:cs="Times New Roman"/>
          <w:color w:val="0000FF"/>
        </w:rPr>
        <w:t>it has to integrate over a cert</w:t>
      </w:r>
      <w:r w:rsidR="00A941B7">
        <w:rPr>
          <w:rFonts w:eastAsia="Times New Roman" w:cs="Times New Roman"/>
          <w:color w:val="0000FF"/>
        </w:rPr>
        <w:t xml:space="preserve">ain amount of time. In this </w:t>
      </w:r>
      <w:r w:rsidR="004F49C1">
        <w:rPr>
          <w:rFonts w:eastAsia="Times New Roman" w:cs="Times New Roman"/>
          <w:color w:val="0000FF"/>
        </w:rPr>
        <w:t>case</w:t>
      </w:r>
      <w:r w:rsidR="00D251A1">
        <w:rPr>
          <w:rFonts w:eastAsia="Times New Roman" w:cs="Times New Roman"/>
          <w:color w:val="0000FF"/>
        </w:rPr>
        <w:t>,</w:t>
      </w:r>
      <w:r w:rsidR="004F49C1">
        <w:rPr>
          <w:rFonts w:eastAsia="Times New Roman" w:cs="Times New Roman"/>
          <w:color w:val="0000FF"/>
        </w:rPr>
        <w:t xml:space="preserve"> a single beam is integrated over a single time period. In a </w:t>
      </w:r>
      <w:r w:rsidR="004B73B7">
        <w:rPr>
          <w:rFonts w:eastAsia="Times New Roman" w:cs="Times New Roman"/>
          <w:color w:val="0000FF"/>
        </w:rPr>
        <w:t>pulse-to-pulse</w:t>
      </w:r>
      <w:r w:rsidR="004F49C1">
        <w:rPr>
          <w:rFonts w:eastAsia="Times New Roman" w:cs="Times New Roman"/>
          <w:color w:val="0000FF"/>
        </w:rPr>
        <w:t xml:space="preserve"> sampling</w:t>
      </w:r>
      <w:r w:rsidR="0091351F">
        <w:rPr>
          <w:rFonts w:eastAsia="Times New Roman" w:cs="Times New Roman"/>
          <w:color w:val="0000FF"/>
        </w:rPr>
        <w:t xml:space="preserve"> scheme</w:t>
      </w:r>
      <w:r w:rsidR="00D251A1">
        <w:rPr>
          <w:rFonts w:eastAsia="Times New Roman" w:cs="Times New Roman"/>
          <w:color w:val="0000FF"/>
        </w:rPr>
        <w:t>, however,</w:t>
      </w:r>
      <w:r w:rsidR="0091351F">
        <w:rPr>
          <w:rFonts w:eastAsia="Times New Roman" w:cs="Times New Roman"/>
          <w:color w:val="0000FF"/>
        </w:rPr>
        <w:t xml:space="preserve"> the </w:t>
      </w:r>
      <w:r w:rsidR="002D033C">
        <w:rPr>
          <w:rFonts w:eastAsia="Times New Roman" w:cs="Times New Roman"/>
          <w:color w:val="0000FF"/>
        </w:rPr>
        <w:t>radar beam is moving to differen</w:t>
      </w:r>
      <w:r w:rsidR="00D73FF3">
        <w:rPr>
          <w:rFonts w:eastAsia="Times New Roman" w:cs="Times New Roman"/>
          <w:color w:val="0000FF"/>
        </w:rPr>
        <w:t xml:space="preserve">t positions after every pulse. </w:t>
      </w:r>
      <w:r w:rsidR="003625CF">
        <w:rPr>
          <w:rFonts w:eastAsia="Times New Roman" w:cs="Times New Roman"/>
          <w:color w:val="0000FF"/>
        </w:rPr>
        <w:t>Because of this</w:t>
      </w:r>
      <w:r w:rsidR="00637508">
        <w:rPr>
          <w:rFonts w:eastAsia="Times New Roman" w:cs="Times New Roman"/>
          <w:color w:val="0000FF"/>
        </w:rPr>
        <w:t>,</w:t>
      </w:r>
      <w:r w:rsidR="003625CF">
        <w:rPr>
          <w:rFonts w:eastAsia="Times New Roman" w:cs="Times New Roman"/>
          <w:color w:val="0000FF"/>
        </w:rPr>
        <w:t xml:space="preserve"> the </w:t>
      </w:r>
      <w:r w:rsidR="00D251A1">
        <w:rPr>
          <w:rFonts w:eastAsia="Times New Roman" w:cs="Times New Roman"/>
          <w:color w:val="0000FF"/>
        </w:rPr>
        <w:t xml:space="preserve">single-beam strategy </w:t>
      </w:r>
      <w:r w:rsidR="003625CF">
        <w:rPr>
          <w:rFonts w:eastAsia="Times New Roman" w:cs="Times New Roman"/>
          <w:color w:val="0000FF"/>
        </w:rPr>
        <w:t xml:space="preserve">of a scanning antenna is not </w:t>
      </w:r>
      <w:r w:rsidR="00637508">
        <w:rPr>
          <w:rFonts w:eastAsia="Times New Roman" w:cs="Times New Roman"/>
          <w:color w:val="0000FF"/>
        </w:rPr>
        <w:t>necessary</w:t>
      </w:r>
      <w:r w:rsidR="003625CF">
        <w:rPr>
          <w:rFonts w:eastAsia="Times New Roman" w:cs="Times New Roman"/>
          <w:color w:val="0000FF"/>
        </w:rPr>
        <w:t xml:space="preserve"> for phased arrays </w:t>
      </w:r>
      <w:r w:rsidR="00637508">
        <w:rPr>
          <w:rFonts w:eastAsia="Times New Roman" w:cs="Times New Roman"/>
          <w:color w:val="0000FF"/>
        </w:rPr>
        <w:t>as</w:t>
      </w:r>
      <w:r w:rsidR="002D033C">
        <w:rPr>
          <w:rFonts w:eastAsia="Times New Roman" w:cs="Times New Roman"/>
          <w:color w:val="0000FF"/>
        </w:rPr>
        <w:t xml:space="preserve"> multiple beams </w:t>
      </w:r>
      <w:r w:rsidR="003625CF">
        <w:rPr>
          <w:rFonts w:eastAsia="Times New Roman" w:cs="Times New Roman"/>
          <w:color w:val="0000FF"/>
        </w:rPr>
        <w:t>can be</w:t>
      </w:r>
      <w:r w:rsidR="002D033C">
        <w:rPr>
          <w:rFonts w:eastAsia="Times New Roman" w:cs="Times New Roman"/>
          <w:color w:val="0000FF"/>
        </w:rPr>
        <w:t xml:space="preserve"> integrated over the same time period. </w:t>
      </w:r>
      <w:r w:rsidR="00637508">
        <w:rPr>
          <w:rFonts w:eastAsia="Times New Roman" w:cs="Times New Roman"/>
          <w:color w:val="0000FF"/>
        </w:rPr>
        <w:t>Employing this scheme</w:t>
      </w:r>
      <w:r w:rsidR="00D00BE2">
        <w:rPr>
          <w:rFonts w:eastAsia="Times New Roman" w:cs="Times New Roman"/>
          <w:color w:val="0000FF"/>
        </w:rPr>
        <w:t xml:space="preserve"> creates a lattice like sampling pattern</w:t>
      </w:r>
      <w:r w:rsidR="004C3973">
        <w:rPr>
          <w:rFonts w:eastAsia="Times New Roman" w:cs="Times New Roman"/>
          <w:color w:val="0000FF"/>
        </w:rPr>
        <w:t xml:space="preserve"> in the beam spac</w:t>
      </w:r>
      <w:r w:rsidR="004331A7">
        <w:rPr>
          <w:rFonts w:eastAsia="Times New Roman" w:cs="Times New Roman"/>
          <w:color w:val="0000FF"/>
        </w:rPr>
        <w:t xml:space="preserve">e with time. </w:t>
      </w:r>
      <w:r w:rsidR="004C3973">
        <w:rPr>
          <w:rFonts w:eastAsia="Times New Roman" w:cs="Times New Roman"/>
          <w:color w:val="0000FF"/>
        </w:rPr>
        <w:t>One other aspect is that in post processing</w:t>
      </w:r>
      <w:r w:rsidR="00D251A1">
        <w:rPr>
          <w:rFonts w:eastAsia="Times New Roman" w:cs="Times New Roman"/>
          <w:color w:val="0000FF"/>
        </w:rPr>
        <w:t>,</w:t>
      </w:r>
      <w:r w:rsidR="004C3973">
        <w:rPr>
          <w:rFonts w:eastAsia="Times New Roman" w:cs="Times New Roman"/>
          <w:color w:val="0000FF"/>
        </w:rPr>
        <w:t xml:space="preserve"> there are many more options with a phased array. Because of this type of sampling flexibility</w:t>
      </w:r>
      <w:r w:rsidR="00637508">
        <w:rPr>
          <w:rFonts w:eastAsia="Times New Roman" w:cs="Times New Roman"/>
          <w:color w:val="0000FF"/>
        </w:rPr>
        <w:t>,</w:t>
      </w:r>
      <w:r w:rsidR="004C3973">
        <w:rPr>
          <w:rFonts w:eastAsia="Times New Roman" w:cs="Times New Roman"/>
          <w:color w:val="0000FF"/>
        </w:rPr>
        <w:t xml:space="preserve"> the time that integration window is centered over is now variable </w:t>
      </w:r>
      <w:r w:rsidR="00F0267F">
        <w:rPr>
          <w:rFonts w:eastAsia="Times New Roman" w:cs="Times New Roman"/>
          <w:color w:val="0000FF"/>
        </w:rPr>
        <w:t xml:space="preserve">and not dictated by the steering of the antenna. </w:t>
      </w:r>
      <w:r w:rsidR="00637508">
        <w:rPr>
          <w:rFonts w:eastAsia="Times New Roman" w:cs="Times New Roman"/>
          <w:color w:val="0000FF"/>
        </w:rPr>
        <w:t xml:space="preserve"> Employing the features of ESA steering flexibility in a more optimal way was the motivation for this paper.</w:t>
      </w:r>
    </w:p>
    <w:p w14:paraId="2D8662EF" w14:textId="77777777" w:rsidR="00637508" w:rsidRDefault="00637508">
      <w:pPr>
        <w:rPr>
          <w:rFonts w:eastAsia="Times New Roman" w:cs="Times New Roman"/>
          <w:color w:val="0000FF"/>
        </w:rPr>
      </w:pPr>
    </w:p>
    <w:p w14:paraId="1CE1AEB2" w14:textId="1A1593E6" w:rsidR="003625CF" w:rsidRDefault="00C9678D">
      <w:pPr>
        <w:rPr>
          <w:rFonts w:eastAsia="Times New Roman" w:cs="Times New Roman"/>
          <w:color w:val="0000FF"/>
        </w:rPr>
      </w:pPr>
      <w:r>
        <w:rPr>
          <w:rFonts w:eastAsia="Times New Roman" w:cs="Times New Roman"/>
          <w:color w:val="0000FF"/>
        </w:rPr>
        <w:t xml:space="preserve">We have added a paragraph and three figures to </w:t>
      </w:r>
      <w:r w:rsidR="00852D53">
        <w:rPr>
          <w:rFonts w:eastAsia="Times New Roman" w:cs="Times New Roman"/>
          <w:color w:val="0000FF"/>
        </w:rPr>
        <w:t>discuss</w:t>
      </w:r>
      <w:r>
        <w:rPr>
          <w:rFonts w:eastAsia="Times New Roman" w:cs="Times New Roman"/>
          <w:color w:val="0000FF"/>
        </w:rPr>
        <w:t xml:space="preserve"> space-time sampling. These are now figures 1-3. </w:t>
      </w:r>
    </w:p>
    <w:p w14:paraId="486800E4" w14:textId="77777777" w:rsidR="00D251A1" w:rsidRDefault="002642E4">
      <w:pPr>
        <w:rPr>
          <w:rFonts w:eastAsia="Times New Roman" w:cs="Times New Roman"/>
        </w:rPr>
      </w:pPr>
      <w:r>
        <w:rPr>
          <w:rFonts w:eastAsia="Times New Roman" w:cs="Times New Roman"/>
        </w:rPr>
        <w:br/>
        <w:t xml:space="preserve">2. Although it is not clearly mentioned in the text, this formulation applies to the case in which the structures are not volume filling (or have partially filled the radar volume). It should be mentioned that if the structure is volume filling the derivation does not apply, as the ACF R(t,r) does not varies its position in time despite the fact that the plasma may have a drift. It might be important to discuss about the implications of applying this formulation to volume filling situations. </w:t>
      </w:r>
      <w:r>
        <w:rPr>
          <w:rFonts w:eastAsia="Times New Roman" w:cs="Times New Roman"/>
        </w:rPr>
        <w:br/>
        <w:t xml:space="preserve">Alternatively, it should be mentioned that the velocity considered is not the plasma drift but the velocity at which the plasma structure is moving (that are not necessarily the same). </w:t>
      </w:r>
    </w:p>
    <w:p w14:paraId="18B437B3" w14:textId="431EB0E9" w:rsidR="00D251A1" w:rsidRDefault="002642E4">
      <w:pPr>
        <w:rPr>
          <w:rFonts w:eastAsia="Times New Roman" w:cs="Times New Roman"/>
        </w:rPr>
      </w:pPr>
      <w:r>
        <w:rPr>
          <w:rFonts w:eastAsia="Times New Roman" w:cs="Times New Roman"/>
        </w:rPr>
        <w:br/>
      </w:r>
      <w:r w:rsidR="00C9678D" w:rsidRPr="00523CBA">
        <w:rPr>
          <w:rFonts w:eastAsia="Times New Roman" w:cs="Times New Roman"/>
          <w:color w:val="0000FF"/>
        </w:rPr>
        <w:t>-</w:t>
      </w:r>
      <w:r w:rsidR="00D251A1">
        <w:rPr>
          <w:rFonts w:eastAsia="Times New Roman" w:cs="Times New Roman"/>
          <w:color w:val="0000FF"/>
        </w:rPr>
        <w:t>The paper’s</w:t>
      </w:r>
      <w:r w:rsidR="00523CBA" w:rsidRPr="00523CBA">
        <w:rPr>
          <w:rFonts w:eastAsia="Times New Roman" w:cs="Times New Roman"/>
          <w:color w:val="0000FF"/>
        </w:rPr>
        <w:t xml:space="preserve"> derivation will still apply because</w:t>
      </w:r>
      <w:r w:rsidR="00D251A1">
        <w:rPr>
          <w:rFonts w:eastAsia="Times New Roman" w:cs="Times New Roman"/>
          <w:color w:val="0000FF"/>
        </w:rPr>
        <w:t>,</w:t>
      </w:r>
      <w:r w:rsidR="00523CBA" w:rsidRPr="00523CBA">
        <w:rPr>
          <w:rFonts w:eastAsia="Times New Roman" w:cs="Times New Roman"/>
          <w:color w:val="0000FF"/>
        </w:rPr>
        <w:t xml:space="preserve"> even if the target is volume filling</w:t>
      </w:r>
      <w:r w:rsidR="00D251A1">
        <w:rPr>
          <w:rFonts w:eastAsia="Times New Roman" w:cs="Times New Roman"/>
          <w:color w:val="0000FF"/>
        </w:rPr>
        <w:t>,</w:t>
      </w:r>
      <w:r w:rsidR="00523CBA" w:rsidRPr="00523CBA">
        <w:rPr>
          <w:rFonts w:eastAsia="Times New Roman" w:cs="Times New Roman"/>
          <w:color w:val="0000FF"/>
        </w:rPr>
        <w:t xml:space="preserve"> its drift will still impact the ACFs </w:t>
      </w:r>
      <w:r w:rsidR="00D251A1">
        <w:rPr>
          <w:rFonts w:eastAsia="Times New Roman" w:cs="Times New Roman"/>
          <w:color w:val="0000FF"/>
        </w:rPr>
        <w:t>by imparting a</w:t>
      </w:r>
      <w:r w:rsidR="00523CBA" w:rsidRPr="00523CBA">
        <w:rPr>
          <w:rFonts w:eastAsia="Times New Roman" w:cs="Times New Roman"/>
          <w:color w:val="0000FF"/>
        </w:rPr>
        <w:t xml:space="preserve"> Doppler shift</w:t>
      </w:r>
      <w:r w:rsidR="00C87D8C">
        <w:rPr>
          <w:rFonts w:eastAsia="Times New Roman" w:cs="Times New Roman"/>
          <w:color w:val="0000FF"/>
        </w:rPr>
        <w:t xml:space="preserve"> (causing them to become complex variables)</w:t>
      </w:r>
      <w:bookmarkStart w:id="0" w:name="_GoBack"/>
      <w:bookmarkEnd w:id="0"/>
      <w:r w:rsidR="00523CBA" w:rsidRPr="00523CBA">
        <w:rPr>
          <w:rFonts w:eastAsia="Times New Roman" w:cs="Times New Roman"/>
          <w:color w:val="0000FF"/>
        </w:rPr>
        <w:t xml:space="preserve">. If a </w:t>
      </w:r>
      <w:r w:rsidR="00D251A1">
        <w:rPr>
          <w:rFonts w:eastAsia="Times New Roman" w:cs="Times New Roman"/>
          <w:color w:val="0000FF"/>
        </w:rPr>
        <w:t>velocity shear</w:t>
      </w:r>
      <w:r w:rsidR="00523CBA" w:rsidRPr="00523CBA">
        <w:rPr>
          <w:rFonts w:eastAsia="Times New Roman" w:cs="Times New Roman"/>
          <w:color w:val="0000FF"/>
        </w:rPr>
        <w:t xml:space="preserve"> is in the volume</w:t>
      </w:r>
      <w:r w:rsidR="00D251A1">
        <w:rPr>
          <w:rFonts w:eastAsia="Times New Roman" w:cs="Times New Roman"/>
          <w:color w:val="0000FF"/>
        </w:rPr>
        <w:t>,</w:t>
      </w:r>
      <w:r w:rsidR="00523CBA" w:rsidRPr="00523CBA">
        <w:rPr>
          <w:rFonts w:eastAsia="Times New Roman" w:cs="Times New Roman"/>
          <w:color w:val="0000FF"/>
        </w:rPr>
        <w:t xml:space="preserve"> then there will be a mixture of different ACFs with different Doppler.</w:t>
      </w:r>
      <w:r w:rsidR="00523CBA">
        <w:rPr>
          <w:rFonts w:eastAsia="Times New Roman" w:cs="Times New Roman"/>
        </w:rPr>
        <w:t xml:space="preserve">  </w:t>
      </w:r>
      <w:r>
        <w:rPr>
          <w:rFonts w:eastAsia="Times New Roman" w:cs="Times New Roman"/>
        </w:rPr>
        <w:br/>
      </w:r>
      <w:r>
        <w:rPr>
          <w:rFonts w:eastAsia="Times New Roman" w:cs="Times New Roman"/>
        </w:rPr>
        <w:br/>
        <w:t xml:space="preserve">3. In the simulation case 2, it is mentioned that the inverted parameters do not show an enhancement of plasma, however, it would have been better to first show the estimated ACF in order to see whether the enhancement is present or not in the ACF. Most likely, the ACF is so smooth such that the enhancement is also blurred explaining the reason for not having seen the plasma structure. On the other hand, the integration time consider in this case should also be mentioned. </w:t>
      </w:r>
    </w:p>
    <w:p w14:paraId="0155D3EF" w14:textId="77777777" w:rsidR="00D251A1" w:rsidRDefault="002642E4">
      <w:pPr>
        <w:rPr>
          <w:rFonts w:eastAsia="Times New Roman" w:cs="Times New Roman"/>
        </w:rPr>
      </w:pPr>
      <w:r>
        <w:rPr>
          <w:rFonts w:eastAsia="Times New Roman" w:cs="Times New Roman"/>
        </w:rPr>
        <w:br/>
      </w:r>
      <w:r w:rsidR="00D635FC">
        <w:rPr>
          <w:rFonts w:eastAsia="Times New Roman" w:cs="Times New Roman"/>
          <w:color w:val="0000FF"/>
        </w:rPr>
        <w:t>-</w:t>
      </w:r>
      <w:r w:rsidR="00727CAE">
        <w:rPr>
          <w:rFonts w:eastAsia="Times New Roman" w:cs="Times New Roman"/>
          <w:color w:val="0000FF"/>
        </w:rPr>
        <w:t xml:space="preserve">If you look in what is now figure 20 you can see the blurred spectra along with what the spectra from the different plasma populations would be if the forward model of the radar </w:t>
      </w:r>
      <w:r w:rsidR="00BC53C7">
        <w:rPr>
          <w:rFonts w:eastAsia="Times New Roman" w:cs="Times New Roman"/>
          <w:color w:val="0000FF"/>
        </w:rPr>
        <w:t>were</w:t>
      </w:r>
      <w:r w:rsidR="00727CAE">
        <w:rPr>
          <w:rFonts w:eastAsia="Times New Roman" w:cs="Times New Roman"/>
          <w:color w:val="0000FF"/>
        </w:rPr>
        <w:t xml:space="preserve"> applied.</w:t>
      </w:r>
      <w:r w:rsidR="00C470E2">
        <w:rPr>
          <w:rFonts w:eastAsia="Times New Roman" w:cs="Times New Roman"/>
          <w:color w:val="0000FF"/>
        </w:rPr>
        <w:t xml:space="preserve"> </w:t>
      </w:r>
      <w:r w:rsidR="008536E2">
        <w:rPr>
          <w:rFonts w:eastAsia="Times New Roman" w:cs="Times New Roman"/>
          <w:color w:val="0000FF"/>
        </w:rPr>
        <w:t xml:space="preserve">I also added a reference to the integration </w:t>
      </w:r>
      <w:r w:rsidR="00BC53C7">
        <w:rPr>
          <w:rFonts w:eastAsia="Times New Roman" w:cs="Times New Roman"/>
          <w:color w:val="0000FF"/>
        </w:rPr>
        <w:t>time, which</w:t>
      </w:r>
      <w:r w:rsidR="008536E2">
        <w:rPr>
          <w:rFonts w:eastAsia="Times New Roman" w:cs="Times New Roman"/>
          <w:color w:val="0000FF"/>
        </w:rPr>
        <w:t xml:space="preserve"> was left out, </w:t>
      </w:r>
      <w:r w:rsidR="00D251A1">
        <w:rPr>
          <w:rFonts w:eastAsia="Times New Roman" w:cs="Times New Roman"/>
          <w:color w:val="0000FF"/>
        </w:rPr>
        <w:t>(cf. line</w:t>
      </w:r>
      <w:r w:rsidR="008536E2">
        <w:rPr>
          <w:rFonts w:eastAsia="Times New Roman" w:cs="Times New Roman"/>
          <w:color w:val="0000FF"/>
        </w:rPr>
        <w:t xml:space="preserve"> 323</w:t>
      </w:r>
      <w:r w:rsidR="00D251A1">
        <w:rPr>
          <w:rFonts w:eastAsia="Times New Roman" w:cs="Times New Roman"/>
          <w:color w:val="0000FF"/>
        </w:rPr>
        <w:t>)</w:t>
      </w:r>
      <w:r w:rsidR="008536E2">
        <w:rPr>
          <w:rFonts w:eastAsia="Times New Roman" w:cs="Times New Roman"/>
          <w:color w:val="0000FF"/>
        </w:rPr>
        <w:t>.</w:t>
      </w:r>
      <w:r>
        <w:rPr>
          <w:rFonts w:eastAsia="Times New Roman" w:cs="Times New Roman"/>
        </w:rPr>
        <w:br/>
      </w:r>
      <w:r>
        <w:rPr>
          <w:rFonts w:eastAsia="Times New Roman" w:cs="Times New Roman"/>
        </w:rPr>
        <w:br/>
        <w:t xml:space="preserve">4. In the abstract and in the introduction it is mentioned that the paper is going to explore through ways of improving the estimated parameters. However, the authors do not actually "explore" but shortly discuss about possible techniques to invert ionospheric parameters. It would have been interesting to see the actual performance of the formulation presented in this paper in the inversion of parameters applying the full model and a least-square fitting approach. </w:t>
      </w:r>
    </w:p>
    <w:p w14:paraId="6D71CA61" w14:textId="2B796C1D" w:rsidR="001900A8" w:rsidRDefault="002642E4">
      <w:pPr>
        <w:rPr>
          <w:rFonts w:eastAsia="Times New Roman" w:cs="Times New Roman"/>
          <w:color w:val="0000FF"/>
        </w:rPr>
      </w:pPr>
      <w:r>
        <w:rPr>
          <w:rFonts w:eastAsia="Times New Roman" w:cs="Times New Roman"/>
        </w:rPr>
        <w:br/>
      </w:r>
      <w:r w:rsidR="001C3493" w:rsidRPr="001900A8">
        <w:rPr>
          <w:rFonts w:eastAsia="Times New Roman" w:cs="Times New Roman"/>
          <w:color w:val="0000FF"/>
        </w:rPr>
        <w:t xml:space="preserve">-We are currently looking at techniques to take advantage of this </w:t>
      </w:r>
      <w:r w:rsidR="001900A8" w:rsidRPr="001900A8">
        <w:rPr>
          <w:rFonts w:eastAsia="Times New Roman" w:cs="Times New Roman"/>
          <w:color w:val="0000FF"/>
        </w:rPr>
        <w:t xml:space="preserve">new formulation, mainly from the image processing and image formation community. If we were to do this in one paper </w:t>
      </w:r>
      <w:r w:rsidR="00D251A1">
        <w:rPr>
          <w:rFonts w:eastAsia="Times New Roman" w:cs="Times New Roman"/>
          <w:color w:val="0000FF"/>
        </w:rPr>
        <w:t>the length would be excessive</w:t>
      </w:r>
      <w:r w:rsidR="001900A8" w:rsidRPr="001900A8">
        <w:rPr>
          <w:rFonts w:eastAsia="Times New Roman" w:cs="Times New Roman"/>
          <w:color w:val="0000FF"/>
        </w:rPr>
        <w:t>. The other point of the discussion was to talk about the differences between full profile analysis techniques and lag-profile inversion techniques.</w:t>
      </w:r>
      <w:r w:rsidR="001900A8">
        <w:rPr>
          <w:rFonts w:eastAsia="Times New Roman" w:cs="Times New Roman"/>
          <w:color w:val="0000FF"/>
        </w:rPr>
        <w:t xml:space="preserve"> Lastly we do use a least-squares fitting approach in case 2 to reconstruct the plasma parameters.</w:t>
      </w:r>
    </w:p>
    <w:p w14:paraId="6C355FD6" w14:textId="77777777" w:rsidR="00D251A1" w:rsidRDefault="002642E4">
      <w:pPr>
        <w:rPr>
          <w:rFonts w:eastAsia="Times New Roman" w:cs="Times New Roman"/>
        </w:rPr>
      </w:pPr>
      <w:r>
        <w:rPr>
          <w:rFonts w:eastAsia="Times New Roman" w:cs="Times New Roman"/>
        </w:rPr>
        <w:br/>
        <w:t xml:space="preserve">5. The 2D figures presented in the manuscript (Figures 8, 10, 11, 12, 14, 15) have an xy-plane cutting the image. Is this on purpose or is it an artifact of the plotting routine? If possible, it would be better to plot only the images in the yz-plane in order to observe better the features of the presented results. </w:t>
      </w:r>
    </w:p>
    <w:p w14:paraId="6128ADFA" w14:textId="6580D032" w:rsidR="001900A8" w:rsidRDefault="002642E4">
      <w:pPr>
        <w:rPr>
          <w:rFonts w:eastAsia="Times New Roman" w:cs="Times New Roman"/>
          <w:color w:val="0000FF"/>
        </w:rPr>
      </w:pPr>
      <w:r>
        <w:rPr>
          <w:rFonts w:eastAsia="Times New Roman" w:cs="Times New Roman"/>
        </w:rPr>
        <w:br/>
      </w:r>
      <w:r w:rsidR="001900A8">
        <w:rPr>
          <w:rFonts w:eastAsia="Times New Roman" w:cs="Times New Roman"/>
        </w:rPr>
        <w:t>-</w:t>
      </w:r>
      <w:r w:rsidR="001900A8">
        <w:rPr>
          <w:rFonts w:eastAsia="Times New Roman" w:cs="Times New Roman"/>
          <w:color w:val="0000FF"/>
        </w:rPr>
        <w:t xml:space="preserve">We plot the xy plane to show </w:t>
      </w:r>
      <w:r w:rsidR="00A10D86">
        <w:rPr>
          <w:rFonts w:eastAsia="Times New Roman" w:cs="Times New Roman"/>
          <w:color w:val="0000FF"/>
        </w:rPr>
        <w:t>tha</w:t>
      </w:r>
      <w:r w:rsidR="00D251A1">
        <w:rPr>
          <w:rFonts w:eastAsia="Times New Roman" w:cs="Times New Roman"/>
          <w:color w:val="0000FF"/>
        </w:rPr>
        <w:t>t we are actually plotting a 3-D</w:t>
      </w:r>
      <w:r w:rsidR="00A10D86">
        <w:rPr>
          <w:rFonts w:eastAsia="Times New Roman" w:cs="Times New Roman"/>
          <w:color w:val="0000FF"/>
        </w:rPr>
        <w:t xml:space="preserve"> volume.</w:t>
      </w:r>
      <w:r w:rsidR="00620419">
        <w:rPr>
          <w:rFonts w:eastAsia="Times New Roman" w:cs="Times New Roman"/>
          <w:color w:val="0000FF"/>
        </w:rPr>
        <w:t xml:space="preserve"> We wanted to do a full 3-D simulation </w:t>
      </w:r>
      <w:r w:rsidR="00D251A1">
        <w:rPr>
          <w:rFonts w:eastAsia="Times New Roman" w:cs="Times New Roman"/>
          <w:color w:val="0000FF"/>
        </w:rPr>
        <w:t>as well,</w:t>
      </w:r>
      <w:r w:rsidR="00620419">
        <w:rPr>
          <w:rFonts w:eastAsia="Times New Roman" w:cs="Times New Roman"/>
          <w:color w:val="0000FF"/>
        </w:rPr>
        <w:t xml:space="preserve"> because there are certain aspects one might </w:t>
      </w:r>
      <w:r w:rsidR="00D251A1">
        <w:rPr>
          <w:rFonts w:eastAsia="Times New Roman" w:cs="Times New Roman"/>
          <w:color w:val="0000FF"/>
        </w:rPr>
        <w:t>lose</w:t>
      </w:r>
      <w:r w:rsidR="00620419">
        <w:rPr>
          <w:rFonts w:eastAsia="Times New Roman" w:cs="Times New Roman"/>
          <w:color w:val="0000FF"/>
        </w:rPr>
        <w:t xml:space="preserve"> if only a 2-D simulation was used.</w:t>
      </w:r>
    </w:p>
    <w:p w14:paraId="52F340E3" w14:textId="77777777" w:rsidR="00BC53C7" w:rsidRDefault="00BC53C7">
      <w:pPr>
        <w:rPr>
          <w:rFonts w:eastAsia="Times New Roman" w:cs="Times New Roman"/>
          <w:color w:val="0000FF"/>
        </w:rPr>
      </w:pPr>
    </w:p>
    <w:p w14:paraId="79167CF5" w14:textId="70A74AED" w:rsidR="00C35528" w:rsidRDefault="002642E4">
      <w:pPr>
        <w:rPr>
          <w:rFonts w:eastAsia="Times New Roman" w:cs="Times New Roman"/>
        </w:rPr>
      </w:pPr>
      <w:r>
        <w:rPr>
          <w:rFonts w:eastAsia="Times New Roman" w:cs="Times New Roman"/>
        </w:rPr>
        <w:t xml:space="preserve">6. The derivation of the space-time ambiguity function (until expression 10) is a standard procedure presented in previous literature. The authors can refer for instance to the work of Woodman(1991) for this derivation. Since the derivation until this point is a standard procedure, it might not be necessary to include it in the manuscript but instead replace it for a proper reference. </w:t>
      </w:r>
      <w:r w:rsidRPr="00C35528">
        <w:rPr>
          <w:rFonts w:eastAsia="Times New Roman" w:cs="Times New Roman"/>
          <w:color w:val="0000FF"/>
        </w:rPr>
        <w:br/>
      </w:r>
      <w:r>
        <w:rPr>
          <w:rFonts w:eastAsia="Times New Roman" w:cs="Times New Roman"/>
        </w:rPr>
        <w:t xml:space="preserve">R. F. Woodman, "A general statistical instrument theory of atmospheric and ionospheric radars," Journal of Geophysical Research, vol. 96, pp. 7911-7928, May 1991. </w:t>
      </w:r>
    </w:p>
    <w:p w14:paraId="19C00A06" w14:textId="77777777" w:rsidR="00D251A1" w:rsidRDefault="00D251A1">
      <w:pPr>
        <w:rPr>
          <w:rFonts w:eastAsia="Times New Roman" w:cs="Times New Roman"/>
        </w:rPr>
      </w:pPr>
    </w:p>
    <w:p w14:paraId="0CFA8002" w14:textId="773F954D" w:rsidR="00C35528" w:rsidRDefault="00C35528">
      <w:pPr>
        <w:rPr>
          <w:rFonts w:eastAsia="Times New Roman" w:cs="Times New Roman"/>
        </w:rPr>
      </w:pPr>
      <w:r w:rsidRPr="00C35528">
        <w:rPr>
          <w:rFonts w:eastAsia="Times New Roman" w:cs="Times New Roman"/>
          <w:color w:val="0000FF"/>
        </w:rPr>
        <w:t>-</w:t>
      </w:r>
      <w:r>
        <w:rPr>
          <w:rFonts w:eastAsia="Times New Roman" w:cs="Times New Roman"/>
          <w:color w:val="0000FF"/>
        </w:rPr>
        <w:t xml:space="preserve">It’s </w:t>
      </w:r>
      <w:r w:rsidR="001900A8">
        <w:rPr>
          <w:rFonts w:eastAsia="Times New Roman" w:cs="Times New Roman"/>
          <w:color w:val="0000FF"/>
        </w:rPr>
        <w:t>the</w:t>
      </w:r>
      <w:r>
        <w:rPr>
          <w:rFonts w:eastAsia="Times New Roman" w:cs="Times New Roman"/>
          <w:color w:val="0000FF"/>
        </w:rPr>
        <w:t xml:space="preserve"> opinion </w:t>
      </w:r>
      <w:r w:rsidR="001900A8">
        <w:rPr>
          <w:rFonts w:eastAsia="Times New Roman" w:cs="Times New Roman"/>
          <w:color w:val="0000FF"/>
        </w:rPr>
        <w:t xml:space="preserve">of the corresponding author </w:t>
      </w:r>
      <w:r>
        <w:rPr>
          <w:rFonts w:eastAsia="Times New Roman" w:cs="Times New Roman"/>
          <w:color w:val="0000FF"/>
        </w:rPr>
        <w:t>that h</w:t>
      </w:r>
      <w:r w:rsidRPr="00C35528">
        <w:rPr>
          <w:rFonts w:eastAsia="Times New Roman" w:cs="Times New Roman"/>
          <w:color w:val="0000FF"/>
        </w:rPr>
        <w:t>aving the derivation present is important because it helps the reader</w:t>
      </w:r>
      <w:r>
        <w:rPr>
          <w:rFonts w:eastAsia="Times New Roman" w:cs="Times New Roman"/>
          <w:color w:val="0000FF"/>
        </w:rPr>
        <w:t xml:space="preserve"> understand the notation in the rest of the paper. There are also numerous versions of this derivation</w:t>
      </w:r>
      <w:r w:rsidR="00A10D86">
        <w:rPr>
          <w:rFonts w:eastAsia="Times New Roman" w:cs="Times New Roman"/>
          <w:color w:val="0000FF"/>
        </w:rPr>
        <w:t xml:space="preserve"> and jumping back and forth </w:t>
      </w:r>
      <w:r w:rsidR="00D251A1">
        <w:rPr>
          <w:rFonts w:eastAsia="Times New Roman" w:cs="Times New Roman"/>
          <w:color w:val="0000FF"/>
        </w:rPr>
        <w:t>to</w:t>
      </w:r>
      <w:r w:rsidR="00A10D86">
        <w:rPr>
          <w:rFonts w:eastAsia="Times New Roman" w:cs="Times New Roman"/>
          <w:color w:val="0000FF"/>
        </w:rPr>
        <w:t xml:space="preserve"> a previous </w:t>
      </w:r>
      <w:r w:rsidR="00D251A1">
        <w:rPr>
          <w:rFonts w:eastAsia="Times New Roman" w:cs="Times New Roman"/>
          <w:color w:val="0000FF"/>
        </w:rPr>
        <w:t xml:space="preserve">paper’s </w:t>
      </w:r>
      <w:r w:rsidR="00A10D86">
        <w:rPr>
          <w:rFonts w:eastAsia="Times New Roman" w:cs="Times New Roman"/>
          <w:color w:val="0000FF"/>
        </w:rPr>
        <w:t xml:space="preserve">derivation might make it hard to follow for the reader. I have added a citation to </w:t>
      </w:r>
      <w:r w:rsidR="00D251A1">
        <w:rPr>
          <w:rFonts w:eastAsia="Times New Roman" w:cs="Times New Roman"/>
          <w:color w:val="0000FF"/>
        </w:rPr>
        <w:t>Woodman</w:t>
      </w:r>
      <w:r w:rsidR="00A10D86">
        <w:rPr>
          <w:rFonts w:eastAsia="Times New Roman" w:cs="Times New Roman"/>
          <w:color w:val="0000FF"/>
        </w:rPr>
        <w:t xml:space="preserve"> and others who have done similar derivations to the paragraph after equation 10.</w:t>
      </w:r>
    </w:p>
    <w:p w14:paraId="693A8632" w14:textId="77777777" w:rsidR="00F96625" w:rsidRDefault="002642E4">
      <w:pPr>
        <w:rPr>
          <w:rFonts w:eastAsia="Times New Roman" w:cs="Times New Roman"/>
        </w:rPr>
      </w:pPr>
      <w:r>
        <w:rPr>
          <w:rFonts w:eastAsia="Times New Roman" w:cs="Times New Roman"/>
        </w:rPr>
        <w:br/>
        <w:t xml:space="preserve">7. There are typos here and there that need to be fixed, particularly in the equations. For instance from equation 12, the differential d\tau is not included in the integrals. Also review caption in Figure 13. </w:t>
      </w:r>
    </w:p>
    <w:p w14:paraId="0511A598" w14:textId="0C30C0AF" w:rsidR="002642E4" w:rsidRDefault="00F96625">
      <w:pPr>
        <w:rPr>
          <w:rFonts w:eastAsia="Times New Roman" w:cs="Times New Roman"/>
          <w:b/>
        </w:rPr>
      </w:pPr>
      <w:r w:rsidRPr="00F96625">
        <w:rPr>
          <w:rFonts w:eastAsia="Times New Roman" w:cs="Times New Roman"/>
          <w:color w:val="0000FF"/>
        </w:rPr>
        <w:t>-Added d\tau to equations from 12 on when necessary.</w:t>
      </w:r>
      <w:r w:rsidR="001F5B83">
        <w:rPr>
          <w:rFonts w:eastAsia="Times New Roman" w:cs="Times New Roman"/>
          <w:color w:val="0000FF"/>
        </w:rPr>
        <w:t xml:space="preserve"> We </w:t>
      </w:r>
      <w:r w:rsidR="00D251A1">
        <w:rPr>
          <w:rFonts w:eastAsia="Times New Roman" w:cs="Times New Roman"/>
          <w:color w:val="0000FF"/>
        </w:rPr>
        <w:t>have reviewed</w:t>
      </w:r>
      <w:r w:rsidR="001F5B83">
        <w:rPr>
          <w:rFonts w:eastAsia="Times New Roman" w:cs="Times New Roman"/>
          <w:color w:val="0000FF"/>
        </w:rPr>
        <w:t xml:space="preserve"> </w:t>
      </w:r>
      <w:r w:rsidR="00D251A1">
        <w:rPr>
          <w:rFonts w:eastAsia="Times New Roman" w:cs="Times New Roman"/>
          <w:color w:val="0000FF"/>
        </w:rPr>
        <w:t>and corrected</w:t>
      </w:r>
      <w:r w:rsidR="001F5B83">
        <w:rPr>
          <w:rFonts w:eastAsia="Times New Roman" w:cs="Times New Roman"/>
          <w:color w:val="0000FF"/>
        </w:rPr>
        <w:t xml:space="preserve"> the publication for other typos</w:t>
      </w:r>
      <w:r w:rsidR="008605A1">
        <w:rPr>
          <w:rFonts w:eastAsia="Times New Roman" w:cs="Times New Roman"/>
          <w:color w:val="0000FF"/>
        </w:rPr>
        <w:t>.</w:t>
      </w:r>
      <w:r w:rsidR="002642E4" w:rsidRPr="00F96625">
        <w:rPr>
          <w:rFonts w:eastAsia="Times New Roman" w:cs="Times New Roman"/>
          <w:color w:val="0000FF"/>
        </w:rPr>
        <w:br/>
      </w:r>
      <w:r w:rsidR="002642E4">
        <w:rPr>
          <w:rFonts w:eastAsia="Times New Roman" w:cs="Times New Roman"/>
        </w:rPr>
        <w:br/>
        <w:t>Given the above discussion, this work still requires some improvement before t</w:t>
      </w:r>
      <w:r w:rsidR="00E055A6">
        <w:rPr>
          <w:rFonts w:eastAsia="Times New Roman" w:cs="Times New Roman"/>
        </w:rPr>
        <w:t xml:space="preserve">o be ready for publication. </w:t>
      </w:r>
      <w:r w:rsidR="00E055A6">
        <w:rPr>
          <w:rFonts w:eastAsia="Times New Roman" w:cs="Times New Roman"/>
        </w:rPr>
        <w:br/>
      </w:r>
      <w:r w:rsidR="00E055A6">
        <w:rPr>
          <w:rFonts w:eastAsia="Times New Roman" w:cs="Times New Roman"/>
        </w:rPr>
        <w:br/>
      </w:r>
    </w:p>
    <w:p w14:paraId="110A78BC" w14:textId="77777777" w:rsidR="002642E4" w:rsidRDefault="002642E4">
      <w:pPr>
        <w:rPr>
          <w:rFonts w:eastAsia="Times New Roman" w:cs="Times New Roman"/>
          <w:b/>
        </w:rPr>
      </w:pPr>
      <w:r>
        <w:rPr>
          <w:rFonts w:eastAsia="Times New Roman" w:cs="Times New Roman"/>
          <w:b/>
        </w:rPr>
        <w:br w:type="page"/>
      </w:r>
    </w:p>
    <w:p w14:paraId="455CAD6D" w14:textId="77777777" w:rsidR="00D251A1" w:rsidRDefault="002642E4">
      <w:pPr>
        <w:rPr>
          <w:rFonts w:eastAsia="Times New Roman" w:cs="Times New Roman"/>
        </w:rPr>
      </w:pPr>
      <w:r w:rsidRPr="002642E4">
        <w:rPr>
          <w:rFonts w:eastAsia="Times New Roman" w:cs="Times New Roman"/>
          <w:b/>
        </w:rPr>
        <w:t xml:space="preserve">Reviewer #2 (Comments to Author): </w:t>
      </w:r>
      <w:r w:rsidRPr="002642E4">
        <w:rPr>
          <w:rFonts w:eastAsia="Times New Roman" w:cs="Times New Roman"/>
          <w:b/>
        </w:rPr>
        <w:br/>
      </w:r>
      <w:r>
        <w:rPr>
          <w:rFonts w:eastAsia="Times New Roman" w:cs="Times New Roman"/>
        </w:rPr>
        <w:br/>
        <w:t xml:space="preserve">This manuscript discusses a framework for interpreting the measurements of an electronically steerable array (ESA) for incoherent scatter (IS) measurements. It aims, in particular, to explicitly introduce the concepts of spatial inhomogeneities and temporal variability in an IS measurement environment. While these concepts are not unique to ESA measurements in that they are also present in dish-based IS data sets, they are both more tractable with rapidly-steered antennas and especially important in the proper interpretation of ESA images. </w:t>
      </w:r>
      <w:r>
        <w:rPr>
          <w:rFonts w:eastAsia="Times New Roman" w:cs="Times New Roman"/>
        </w:rPr>
        <w:br/>
      </w:r>
      <w:r>
        <w:rPr>
          <w:rFonts w:eastAsia="Times New Roman" w:cs="Times New Roman"/>
        </w:rPr>
        <w:br/>
        <w:t xml:space="preserve">Generally, the manuscript does a good job of describing the 'forward problem' of describing how the fundamental physical quantitates are hidden by the necessary integration of IS returns. It is not nearly as strong, however, when it comes to describing how to mitigate the effects. There is also the possibility for misinterpretation of the paradigm. When looking, for example, at the operator A() in equation 19, one can be tempted to assume that A can be properly accounted for in the analysis (as is done in standard IS parameter extraction). This is only the case, however, if R() is spatially uniform - which defeats the purpose of the model. It would help if this could be explicitly pointed out in the text. </w:t>
      </w:r>
    </w:p>
    <w:p w14:paraId="452080DB" w14:textId="41455E2F" w:rsidR="00C54A46" w:rsidRDefault="002642E4">
      <w:pPr>
        <w:rPr>
          <w:rFonts w:eastAsia="Times New Roman" w:cs="Times New Roman"/>
          <w:color w:val="0000FF"/>
        </w:rPr>
      </w:pPr>
      <w:r>
        <w:rPr>
          <w:rFonts w:eastAsia="Times New Roman" w:cs="Times New Roman"/>
        </w:rPr>
        <w:br/>
      </w:r>
      <w:r w:rsidR="00C54A46" w:rsidRPr="00C54A46">
        <w:rPr>
          <w:rFonts w:eastAsia="Times New Roman" w:cs="Times New Roman"/>
          <w:color w:val="0000FF"/>
        </w:rPr>
        <w:t xml:space="preserve">This </w:t>
      </w:r>
      <w:r w:rsidR="006D6662">
        <w:rPr>
          <w:rFonts w:eastAsia="Times New Roman" w:cs="Times New Roman"/>
          <w:color w:val="0000FF"/>
        </w:rPr>
        <w:t>is incorrect.  In</w:t>
      </w:r>
      <w:r w:rsidR="00C54A46" w:rsidRPr="00C54A46">
        <w:rPr>
          <w:rFonts w:eastAsia="Times New Roman" w:cs="Times New Roman"/>
          <w:color w:val="0000FF"/>
        </w:rPr>
        <w:t xml:space="preserve"> order to estimate A()</w:t>
      </w:r>
      <w:r w:rsidR="006D6662">
        <w:rPr>
          <w:rFonts w:eastAsia="Times New Roman" w:cs="Times New Roman"/>
          <w:color w:val="0000FF"/>
        </w:rPr>
        <w:t>,</w:t>
      </w:r>
      <w:r w:rsidR="00C54A46" w:rsidRPr="00C54A46">
        <w:rPr>
          <w:rFonts w:eastAsia="Times New Roman" w:cs="Times New Roman"/>
          <w:color w:val="0000FF"/>
        </w:rPr>
        <w:t xml:space="preserve"> one only needs to know the speed of the bulk flow</w:t>
      </w:r>
      <w:r w:rsidR="00A64FA7">
        <w:rPr>
          <w:rFonts w:eastAsia="Times New Roman" w:cs="Times New Roman"/>
          <w:color w:val="0000FF"/>
        </w:rPr>
        <w:t xml:space="preserve">, the integration time, and </w:t>
      </w:r>
      <w:r w:rsidR="00C54A46" w:rsidRPr="00C54A46">
        <w:rPr>
          <w:rFonts w:eastAsia="Times New Roman" w:cs="Times New Roman"/>
          <w:color w:val="0000FF"/>
        </w:rPr>
        <w:t>the beam and pulse shapes. This will warp the beam and pulse shapes and expand them in the direction of the flow. The ACFs R() don’t need to be spatially uniform.</w:t>
      </w:r>
      <w:r w:rsidR="00C54A46">
        <w:rPr>
          <w:rFonts w:eastAsia="Times New Roman" w:cs="Times New Roman"/>
          <w:color w:val="0000FF"/>
        </w:rPr>
        <w:t xml:space="preserve"> The term A() is basically a </w:t>
      </w:r>
      <w:r w:rsidR="00360D22">
        <w:rPr>
          <w:rFonts w:eastAsia="Times New Roman" w:cs="Times New Roman"/>
          <w:color w:val="0000FF"/>
        </w:rPr>
        <w:t>Galilean</w:t>
      </w:r>
      <w:r w:rsidR="00C54A46">
        <w:rPr>
          <w:rFonts w:eastAsia="Times New Roman" w:cs="Times New Roman"/>
          <w:color w:val="0000FF"/>
        </w:rPr>
        <w:t xml:space="preserve"> transform of </w:t>
      </w:r>
      <w:r w:rsidR="00B64C22">
        <w:rPr>
          <w:rFonts w:eastAsia="Times New Roman" w:cs="Times New Roman"/>
          <w:color w:val="0000FF"/>
        </w:rPr>
        <w:t>the full spatial amb</w:t>
      </w:r>
      <w:r w:rsidR="00362670">
        <w:rPr>
          <w:rFonts w:eastAsia="Times New Roman" w:cs="Times New Roman"/>
          <w:color w:val="0000FF"/>
        </w:rPr>
        <w:t>ig</w:t>
      </w:r>
      <w:r w:rsidR="00B64C22">
        <w:rPr>
          <w:rFonts w:eastAsia="Times New Roman" w:cs="Times New Roman"/>
          <w:color w:val="0000FF"/>
        </w:rPr>
        <w:t>uity K().</w:t>
      </w:r>
    </w:p>
    <w:p w14:paraId="59C686D5" w14:textId="0AFC2C27" w:rsidR="00783C74" w:rsidRDefault="002642E4">
      <w:pPr>
        <w:rPr>
          <w:rFonts w:eastAsia="Times New Roman" w:cs="Times New Roman"/>
        </w:rPr>
      </w:pPr>
      <w:r w:rsidRPr="00C54A46">
        <w:rPr>
          <w:rFonts w:eastAsia="Times New Roman" w:cs="Times New Roman"/>
        </w:rPr>
        <w:br/>
      </w:r>
      <w:r>
        <w:rPr>
          <w:rFonts w:eastAsia="Times New Roman" w:cs="Times New Roman"/>
        </w:rPr>
        <w:t xml:space="preserve">Here are a few specific suggestions: </w:t>
      </w:r>
      <w:r>
        <w:rPr>
          <w:rFonts w:eastAsia="Times New Roman" w:cs="Times New Roman"/>
        </w:rPr>
        <w:br/>
      </w:r>
      <w:r>
        <w:rPr>
          <w:rFonts w:eastAsia="Times New Roman" w:cs="Times New Roman"/>
        </w:rPr>
        <w:br/>
        <w:t xml:space="preserve">p.2, par. 1 - the abstract suggests that the dish-based antennas provide a two-dimensional slice. Isn't it just one dimension at any given time (range)? </w:t>
      </w:r>
    </w:p>
    <w:p w14:paraId="1D3AF9AF" w14:textId="77777777" w:rsidR="006D6662" w:rsidRDefault="006D6662">
      <w:pPr>
        <w:rPr>
          <w:rFonts w:eastAsia="Times New Roman" w:cs="Times New Roman"/>
        </w:rPr>
      </w:pPr>
    </w:p>
    <w:p w14:paraId="5BCD1488" w14:textId="77777777" w:rsidR="006D6662" w:rsidRDefault="00783C74">
      <w:pPr>
        <w:rPr>
          <w:rFonts w:eastAsia="Times New Roman" w:cs="Times New Roman"/>
        </w:rPr>
      </w:pPr>
      <w:r w:rsidRPr="00783C74">
        <w:rPr>
          <w:rFonts w:eastAsia="Times New Roman" w:cs="Times New Roman"/>
          <w:color w:val="0000FF"/>
        </w:rPr>
        <w:t xml:space="preserve">Often </w:t>
      </w:r>
      <w:r w:rsidR="004934DA" w:rsidRPr="00783C74">
        <w:rPr>
          <w:rFonts w:eastAsia="Times New Roman" w:cs="Times New Roman"/>
          <w:color w:val="0000FF"/>
        </w:rPr>
        <w:t>dish-based</w:t>
      </w:r>
      <w:r w:rsidRPr="00783C74">
        <w:rPr>
          <w:rFonts w:eastAsia="Times New Roman" w:cs="Times New Roman"/>
          <w:color w:val="0000FF"/>
        </w:rPr>
        <w:t xml:space="preserve"> antennas are scanned which creates a 2-d </w:t>
      </w:r>
      <w:r w:rsidR="006D6662">
        <w:rPr>
          <w:rFonts w:eastAsia="Times New Roman" w:cs="Times New Roman"/>
          <w:color w:val="0000FF"/>
        </w:rPr>
        <w:t xml:space="preserve">slice through space. In a sense, </w:t>
      </w:r>
      <w:r w:rsidRPr="00783C74">
        <w:rPr>
          <w:rFonts w:eastAsia="Times New Roman" w:cs="Times New Roman"/>
          <w:color w:val="0000FF"/>
        </w:rPr>
        <w:t xml:space="preserve">we are stating </w:t>
      </w:r>
      <w:r w:rsidR="006D6662">
        <w:rPr>
          <w:rFonts w:eastAsia="Times New Roman" w:cs="Times New Roman"/>
          <w:color w:val="0000FF"/>
        </w:rPr>
        <w:t>that most dish based antenna sampling patterns can be considered</w:t>
      </w:r>
      <w:r w:rsidRPr="00783C74">
        <w:rPr>
          <w:rFonts w:eastAsia="Times New Roman" w:cs="Times New Roman"/>
          <w:color w:val="0000FF"/>
        </w:rPr>
        <w:t xml:space="preserve"> a two-dimensional slice.</w:t>
      </w:r>
      <w:r w:rsidR="004B2ABC">
        <w:rPr>
          <w:rFonts w:eastAsia="Times New Roman" w:cs="Times New Roman"/>
          <w:color w:val="0000FF"/>
        </w:rPr>
        <w:t xml:space="preserve"> To further clarify the space time sampling differences between</w:t>
      </w:r>
      <w:r w:rsidR="006D6662">
        <w:rPr>
          <w:rFonts w:eastAsia="Times New Roman" w:cs="Times New Roman"/>
          <w:color w:val="0000FF"/>
        </w:rPr>
        <w:t xml:space="preserve"> phased arrays and dish antennas,</w:t>
      </w:r>
      <w:r w:rsidR="004B2ABC">
        <w:rPr>
          <w:rFonts w:eastAsia="Times New Roman" w:cs="Times New Roman"/>
          <w:color w:val="0000FF"/>
        </w:rPr>
        <w:t xml:space="preserve"> we have added a </w:t>
      </w:r>
      <w:r w:rsidR="00087508">
        <w:rPr>
          <w:rFonts w:eastAsia="Times New Roman" w:cs="Times New Roman"/>
          <w:color w:val="0000FF"/>
        </w:rPr>
        <w:t>section between</w:t>
      </w:r>
      <w:r w:rsidR="00160130">
        <w:rPr>
          <w:rFonts w:eastAsia="Times New Roman" w:cs="Times New Roman"/>
          <w:color w:val="0000FF"/>
        </w:rPr>
        <w:t xml:space="preserve"> lines </w:t>
      </w:r>
      <w:r w:rsidR="004B2ABC">
        <w:rPr>
          <w:rFonts w:eastAsia="Times New Roman" w:cs="Times New Roman"/>
          <w:color w:val="0000FF"/>
        </w:rPr>
        <w:t>70-81.</w:t>
      </w:r>
      <w:r w:rsidR="002642E4" w:rsidRPr="00783C74">
        <w:rPr>
          <w:rFonts w:eastAsia="Times New Roman" w:cs="Times New Roman"/>
          <w:color w:val="0000FF"/>
        </w:rPr>
        <w:br/>
      </w:r>
      <w:r w:rsidR="002642E4" w:rsidRPr="00783C74">
        <w:rPr>
          <w:rFonts w:eastAsia="Times New Roman" w:cs="Times New Roman"/>
          <w:color w:val="0000FF"/>
        </w:rPr>
        <w:br/>
      </w:r>
      <w:r w:rsidR="002642E4">
        <w:rPr>
          <w:rFonts w:eastAsia="Times New Roman" w:cs="Times New Roman"/>
        </w:rPr>
        <w:t xml:space="preserve">p.6, eq. 1 - As far as I can tell, L() is never explicitly defined. </w:t>
      </w:r>
    </w:p>
    <w:p w14:paraId="0AA08EFA" w14:textId="659995DF" w:rsidR="004934DA" w:rsidRDefault="002642E4">
      <w:pPr>
        <w:rPr>
          <w:rFonts w:eastAsia="Times New Roman" w:cs="Times New Roman"/>
          <w:color w:val="0000FF"/>
        </w:rPr>
      </w:pPr>
      <w:r>
        <w:rPr>
          <w:rFonts w:eastAsia="Times New Roman" w:cs="Times New Roman"/>
        </w:rPr>
        <w:br/>
      </w:r>
      <w:r w:rsidR="009C4B68" w:rsidRPr="009C4B68">
        <w:rPr>
          <w:rFonts w:eastAsia="Times New Roman" w:cs="Times New Roman"/>
          <w:color w:val="0000FF"/>
        </w:rPr>
        <w:t>-Definition added.</w:t>
      </w:r>
    </w:p>
    <w:p w14:paraId="50177E80" w14:textId="77777777" w:rsidR="006D6662" w:rsidRDefault="002642E4">
      <w:pPr>
        <w:rPr>
          <w:rFonts w:eastAsia="Times New Roman" w:cs="Times New Roman"/>
        </w:rPr>
      </w:pPr>
      <w:r w:rsidRPr="009C4B68">
        <w:rPr>
          <w:rFonts w:eastAsia="Times New Roman" w:cs="Times New Roman"/>
          <w:color w:val="0000FF"/>
        </w:rPr>
        <w:br/>
      </w:r>
      <w:r>
        <w:rPr>
          <w:rFonts w:eastAsia="Times New Roman" w:cs="Times New Roman"/>
        </w:rPr>
        <w:t xml:space="preserve">p.7, par. 3 - K(r_s,r) is described as a space-time ambiguity function but time is not a parameter. </w:t>
      </w:r>
    </w:p>
    <w:p w14:paraId="43D459DD" w14:textId="305CE352" w:rsidR="004934DA" w:rsidRDefault="002642E4">
      <w:pPr>
        <w:rPr>
          <w:rFonts w:eastAsia="Times New Roman" w:cs="Times New Roman"/>
          <w:color w:val="0000FF"/>
        </w:rPr>
      </w:pPr>
      <w:r>
        <w:rPr>
          <w:rFonts w:eastAsia="Times New Roman" w:cs="Times New Roman"/>
        </w:rPr>
        <w:br/>
      </w:r>
      <w:r w:rsidR="009C4B68" w:rsidRPr="009C4B68">
        <w:rPr>
          <w:rFonts w:eastAsia="Times New Roman" w:cs="Times New Roman"/>
          <w:color w:val="0000FF"/>
        </w:rPr>
        <w:t>-</w:t>
      </w:r>
      <w:r w:rsidR="009C4B68">
        <w:rPr>
          <w:rFonts w:eastAsia="Times New Roman" w:cs="Times New Roman"/>
          <w:color w:val="0000FF"/>
        </w:rPr>
        <w:t>Corrected typo, should have been L(tau_s,r_s,t_s</w:t>
      </w:r>
      <w:r w:rsidR="009C4B68" w:rsidRPr="009C4B68">
        <w:rPr>
          <w:rFonts w:eastAsia="Times New Roman" w:cs="Times New Roman"/>
          <w:color w:val="0000FF"/>
        </w:rPr>
        <w:t xml:space="preserve">. </w:t>
      </w:r>
      <w:r w:rsidR="009C4B68">
        <w:rPr>
          <w:rFonts w:eastAsia="Times New Roman" w:cs="Times New Roman"/>
          <w:color w:val="0000FF"/>
        </w:rPr>
        <w:t>tau,r,t</w:t>
      </w:r>
      <w:r w:rsidR="009C4B68" w:rsidRPr="009C4B68">
        <w:rPr>
          <w:rFonts w:eastAsia="Times New Roman" w:cs="Times New Roman"/>
          <w:color w:val="0000FF"/>
        </w:rPr>
        <w:t>.</w:t>
      </w:r>
      <w:r w:rsidR="009C4B68">
        <w:rPr>
          <w:rFonts w:eastAsia="Times New Roman" w:cs="Times New Roman"/>
          <w:color w:val="0000FF"/>
        </w:rPr>
        <w:t>)</w:t>
      </w:r>
    </w:p>
    <w:p w14:paraId="302F7E9C" w14:textId="4488555E" w:rsidR="009C4B68" w:rsidRDefault="002642E4">
      <w:pPr>
        <w:rPr>
          <w:rFonts w:eastAsia="Times New Roman" w:cs="Times New Roman"/>
        </w:rPr>
      </w:pPr>
      <w:r>
        <w:rPr>
          <w:rFonts w:eastAsia="Times New Roman" w:cs="Times New Roman"/>
        </w:rPr>
        <w:br/>
        <w:t xml:space="preserve">p.15, par. 2 - the text states: 'Once the operator has been determined, standard processing techniques can be used as if the plasma is not moving, under the previous assumptions.' This is very misleading because it suggests that the plasma parameters do not vary spatially. Later in the text the limitations are shown, of course, but the implication here is not realistic. </w:t>
      </w:r>
    </w:p>
    <w:p w14:paraId="76898D10" w14:textId="77777777" w:rsidR="006D6662" w:rsidRDefault="006D6662">
      <w:pPr>
        <w:rPr>
          <w:rFonts w:eastAsia="Times New Roman" w:cs="Times New Roman"/>
        </w:rPr>
      </w:pPr>
    </w:p>
    <w:p w14:paraId="7F99AAE7" w14:textId="77777777" w:rsidR="006D6662" w:rsidRDefault="009C4B68" w:rsidP="006D6662">
      <w:pPr>
        <w:rPr>
          <w:rFonts w:eastAsia="Times New Roman" w:cs="Times New Roman"/>
        </w:rPr>
      </w:pPr>
      <w:r w:rsidRPr="009C4B68">
        <w:rPr>
          <w:rFonts w:eastAsia="Times New Roman" w:cs="Times New Roman"/>
          <w:color w:val="0000FF"/>
        </w:rPr>
        <w:t>-</w:t>
      </w:r>
      <w:r w:rsidRPr="009C4B68">
        <w:rPr>
          <w:color w:val="0000FF"/>
        </w:rPr>
        <w:t xml:space="preserve"> </w:t>
      </w:r>
      <w:r>
        <w:rPr>
          <w:color w:val="0000FF"/>
        </w:rPr>
        <w:t>Replaced last sentence with “</w:t>
      </w:r>
      <w:r w:rsidR="002841EA" w:rsidRPr="002841EA">
        <w:rPr>
          <w:rFonts w:eastAsia="Times New Roman" w:cs="Times New Roman"/>
          <w:color w:val="0000FF"/>
        </w:rPr>
        <w:t xml:space="preserve">With this strategy the operator is now acting purely as a spatial blurring function instead of a full space-time function. </w:t>
      </w:r>
      <w:r w:rsidR="006D6662" w:rsidRPr="006D6662">
        <w:rPr>
          <w:rFonts w:eastAsia="Times New Roman" w:cs="Times New Roman"/>
          <w:color w:val="0000FF"/>
        </w:rPr>
        <w:t xml:space="preserve">We note that reducing dimensionality </w:t>
      </w:r>
      <w:r w:rsidR="006D6662">
        <w:rPr>
          <w:rFonts w:eastAsia="Times New Roman" w:cs="Times New Roman"/>
          <w:color w:val="0000FF"/>
        </w:rPr>
        <w:t>of the problem can make it eas</w:t>
      </w:r>
      <w:r w:rsidR="006D6662" w:rsidRPr="006D6662">
        <w:rPr>
          <w:rFonts w:eastAsia="Times New Roman" w:cs="Times New Roman"/>
          <w:color w:val="0000FF"/>
        </w:rPr>
        <w:t>ier to solve the inverse problem in practice.</w:t>
      </w:r>
      <w:r>
        <w:rPr>
          <w:rFonts w:eastAsia="Times New Roman" w:cs="Times New Roman"/>
          <w:color w:val="0000FF"/>
        </w:rPr>
        <w:t>”</w:t>
      </w:r>
      <w:r w:rsidR="00087508">
        <w:rPr>
          <w:rFonts w:eastAsia="Times New Roman" w:cs="Times New Roman"/>
          <w:color w:val="0000FF"/>
        </w:rPr>
        <w:t xml:space="preserve"> In the case of applications</w:t>
      </w:r>
      <w:r w:rsidR="006D6662">
        <w:rPr>
          <w:rFonts w:eastAsia="Times New Roman" w:cs="Times New Roman"/>
          <w:color w:val="0000FF"/>
        </w:rPr>
        <w:t>,</w:t>
      </w:r>
      <w:r w:rsidR="00087508">
        <w:rPr>
          <w:rFonts w:eastAsia="Times New Roman" w:cs="Times New Roman"/>
          <w:color w:val="0000FF"/>
        </w:rPr>
        <w:t xml:space="preserve"> the assumption that is needed is merely that the plasma does not change its shape over the time period of the integration. </w:t>
      </w:r>
      <w:r w:rsidR="00B219DC">
        <w:rPr>
          <w:rFonts w:eastAsia="Times New Roman" w:cs="Times New Roman"/>
          <w:color w:val="0000FF"/>
        </w:rPr>
        <w:t>This is possible in the deep polar cap region.</w:t>
      </w:r>
      <w:r w:rsidR="002642E4" w:rsidRPr="009C4B68">
        <w:rPr>
          <w:rFonts w:eastAsia="Times New Roman" w:cs="Times New Roman"/>
          <w:color w:val="0000FF"/>
        </w:rPr>
        <w:br/>
      </w:r>
      <w:r w:rsidR="002642E4">
        <w:rPr>
          <w:rFonts w:eastAsia="Times New Roman" w:cs="Times New Roman"/>
        </w:rPr>
        <w:br/>
        <w:t xml:space="preserve">p. 19, end - Is there some reason that the electron density and temperature ratios are varied in a way to maintain constant variance? This sounds like an odd constraint. </w:t>
      </w:r>
    </w:p>
    <w:p w14:paraId="0A3A48DC" w14:textId="1E70E83C" w:rsidR="004934DA" w:rsidRDefault="002642E4" w:rsidP="006D6662">
      <w:pPr>
        <w:rPr>
          <w:rFonts w:eastAsia="Times New Roman" w:cs="Times New Roman"/>
          <w:color w:val="0000FF"/>
        </w:rPr>
      </w:pPr>
      <w:r>
        <w:rPr>
          <w:rFonts w:eastAsia="Times New Roman" w:cs="Times New Roman"/>
        </w:rPr>
        <w:br/>
      </w:r>
      <w:r w:rsidR="006D6662">
        <w:rPr>
          <w:rFonts w:eastAsia="Times New Roman" w:cs="Times New Roman"/>
          <w:color w:val="0000FF"/>
        </w:rPr>
        <w:t>We thank the reviewer for uncovering an error in the original manuscript</w:t>
      </w:r>
      <w:r w:rsidR="00356411">
        <w:rPr>
          <w:rFonts w:eastAsia="Times New Roman" w:cs="Times New Roman"/>
          <w:color w:val="0000FF"/>
        </w:rPr>
        <w:t>. In the simulation</w:t>
      </w:r>
      <w:r w:rsidR="006D6662">
        <w:rPr>
          <w:rFonts w:eastAsia="Times New Roman" w:cs="Times New Roman"/>
          <w:color w:val="0000FF"/>
        </w:rPr>
        <w:t>,</w:t>
      </w:r>
      <w:r w:rsidR="00356411">
        <w:rPr>
          <w:rFonts w:eastAsia="Times New Roman" w:cs="Times New Roman"/>
          <w:color w:val="0000FF"/>
        </w:rPr>
        <w:t xml:space="preserve"> </w:t>
      </w:r>
      <w:r w:rsidR="006D6662">
        <w:rPr>
          <w:rFonts w:eastAsia="Times New Roman" w:cs="Times New Roman"/>
          <w:color w:val="0000FF"/>
        </w:rPr>
        <w:t>plasma</w:t>
      </w:r>
      <w:r w:rsidR="00356411">
        <w:rPr>
          <w:rFonts w:eastAsia="Times New Roman" w:cs="Times New Roman"/>
          <w:color w:val="0000FF"/>
        </w:rPr>
        <w:t xml:space="preserve"> temperatures dropped by the same amount the density was enhanced. As such</w:t>
      </w:r>
      <w:r w:rsidR="006D6662">
        <w:rPr>
          <w:rFonts w:eastAsia="Times New Roman" w:cs="Times New Roman"/>
          <w:color w:val="0000FF"/>
        </w:rPr>
        <w:t>,</w:t>
      </w:r>
      <w:r w:rsidR="00356411">
        <w:rPr>
          <w:rFonts w:eastAsia="Times New Roman" w:cs="Times New Roman"/>
          <w:color w:val="0000FF"/>
        </w:rPr>
        <w:t xml:space="preserve"> the statement now </w:t>
      </w:r>
      <w:r w:rsidR="00087508">
        <w:rPr>
          <w:rFonts w:eastAsia="Times New Roman" w:cs="Times New Roman"/>
          <w:color w:val="0000FF"/>
        </w:rPr>
        <w:t>reads,</w:t>
      </w:r>
      <w:r w:rsidR="00356411">
        <w:rPr>
          <w:rFonts w:eastAsia="Times New Roman" w:cs="Times New Roman"/>
          <w:color w:val="0000FF"/>
        </w:rPr>
        <w:t xml:space="preserve"> “</w:t>
      </w:r>
      <w:r w:rsidR="006D6662" w:rsidRPr="006D6662">
        <w:rPr>
          <w:rFonts w:eastAsia="Times New Roman" w:cs="Times New Roman"/>
          <w:color w:val="0000FF"/>
        </w:rPr>
        <w:t>As the electron density enhancement feature travel</w:t>
      </w:r>
      <w:r w:rsidR="006D6662">
        <w:rPr>
          <w:rFonts w:eastAsia="Times New Roman" w:cs="Times New Roman"/>
          <w:color w:val="0000FF"/>
        </w:rPr>
        <w:t>s through the field of view, t</w:t>
      </w:r>
      <w:r w:rsidR="006D6662" w:rsidRPr="006D6662">
        <w:rPr>
          <w:rFonts w:eastAsia="Times New Roman" w:cs="Times New Roman"/>
          <w:color w:val="0000FF"/>
        </w:rPr>
        <w:t>he ion and electron temperature is set to drop by the same ratio that the electr</w:t>
      </w:r>
      <w:r w:rsidR="006D6662">
        <w:rPr>
          <w:rFonts w:eastAsia="Times New Roman" w:cs="Times New Roman"/>
          <w:color w:val="0000FF"/>
        </w:rPr>
        <w:t>on density is enhanced. This wa</w:t>
      </w:r>
      <w:r w:rsidR="006D6662" w:rsidRPr="006D6662">
        <w:rPr>
          <w:rFonts w:eastAsia="Times New Roman" w:cs="Times New Roman"/>
          <w:color w:val="0000FF"/>
        </w:rPr>
        <w:t>s done to add a variation in plasma temperatures along with electron density.</w:t>
      </w:r>
      <w:r w:rsidR="00356411" w:rsidRPr="00356411">
        <w:rPr>
          <w:rFonts w:eastAsia="Times New Roman" w:cs="Times New Roman"/>
          <w:color w:val="0000FF"/>
        </w:rPr>
        <w:t>.</w:t>
      </w:r>
      <w:r w:rsidR="00356411">
        <w:rPr>
          <w:rFonts w:eastAsia="Times New Roman" w:cs="Times New Roman"/>
          <w:color w:val="0000FF"/>
        </w:rPr>
        <w:t>”</w:t>
      </w:r>
    </w:p>
    <w:p w14:paraId="6C8A0DA7" w14:textId="77777777" w:rsidR="006D6662" w:rsidRDefault="002642E4">
      <w:pPr>
        <w:rPr>
          <w:rFonts w:eastAsia="Times New Roman" w:cs="Times New Roman"/>
        </w:rPr>
      </w:pPr>
      <w:r>
        <w:rPr>
          <w:rFonts w:eastAsia="Times New Roman" w:cs="Times New Roman"/>
        </w:rPr>
        <w:br/>
        <w:t xml:space="preserve">p.20, par. 2 - The explanation with respect to the fit surface doesn't seem correct. Isn't the real problem that the plasma model used in the fitting is for a single set of parameters (Ne, Te, Ti, Vi) while the modelled situation is with different values in different volumes, which are then integrated together? This is mentioned very briefly on p. 21 with a reference to Knudsen et al. 1993. </w:t>
      </w:r>
    </w:p>
    <w:p w14:paraId="3D3FC812" w14:textId="5910CC7C" w:rsidR="004934DA" w:rsidRDefault="002642E4">
      <w:pPr>
        <w:rPr>
          <w:rFonts w:eastAsia="Times New Roman" w:cs="Times New Roman"/>
          <w:color w:val="0000FF"/>
        </w:rPr>
      </w:pPr>
      <w:r>
        <w:rPr>
          <w:rFonts w:eastAsia="Times New Roman" w:cs="Times New Roman"/>
        </w:rPr>
        <w:br/>
      </w:r>
      <w:r w:rsidR="008A1D0B" w:rsidRPr="008A1D0B">
        <w:rPr>
          <w:rFonts w:eastAsia="Times New Roman" w:cs="Times New Roman"/>
          <w:color w:val="0000FF"/>
        </w:rPr>
        <w:t>-</w:t>
      </w:r>
      <w:r w:rsidR="00710593" w:rsidRPr="00710593">
        <w:rPr>
          <w:rFonts w:eastAsia="Times New Roman" w:cs="Times New Roman"/>
          <w:color w:val="0000FF"/>
        </w:rPr>
        <w:t xml:space="preserve"> </w:t>
      </w:r>
      <w:r w:rsidR="00710593">
        <w:rPr>
          <w:rFonts w:eastAsia="Times New Roman" w:cs="Times New Roman"/>
          <w:color w:val="0000FF"/>
        </w:rPr>
        <w:t xml:space="preserve">Yes, the root reason is that there are two sets of parameters in one resolution element. </w:t>
      </w:r>
      <w:r w:rsidR="008A1D0B" w:rsidRPr="008A1D0B">
        <w:rPr>
          <w:rFonts w:eastAsia="Times New Roman" w:cs="Times New Roman"/>
          <w:color w:val="0000FF"/>
        </w:rPr>
        <w:t>Th</w:t>
      </w:r>
      <w:r w:rsidR="008A1D0B">
        <w:rPr>
          <w:rFonts w:eastAsia="Times New Roman" w:cs="Times New Roman"/>
          <w:color w:val="0000FF"/>
        </w:rPr>
        <w:t>e fit surface is used as a conformation that the fitter is incorrectly choosing the parameters.</w:t>
      </w:r>
      <w:r w:rsidR="006914A1">
        <w:rPr>
          <w:rFonts w:eastAsia="Times New Roman" w:cs="Times New Roman"/>
          <w:color w:val="0000FF"/>
        </w:rPr>
        <w:t xml:space="preserve"> We reference Knudsen et al. 1993 because that publication observes similar phenomena</w:t>
      </w:r>
      <w:r w:rsidR="006D6662">
        <w:rPr>
          <w:rFonts w:eastAsia="Times New Roman" w:cs="Times New Roman"/>
          <w:color w:val="0000FF"/>
        </w:rPr>
        <w:t xml:space="preserve">.  However, </w:t>
      </w:r>
      <w:r w:rsidR="006914A1">
        <w:rPr>
          <w:rFonts w:eastAsia="Times New Roman" w:cs="Times New Roman"/>
          <w:color w:val="0000FF"/>
        </w:rPr>
        <w:t xml:space="preserve">that experiment is using a multistatic radar configuration </w:t>
      </w:r>
      <w:r w:rsidR="006D6662">
        <w:rPr>
          <w:rFonts w:eastAsia="Times New Roman" w:cs="Times New Roman"/>
          <w:color w:val="0000FF"/>
        </w:rPr>
        <w:t xml:space="preserve">and points out </w:t>
      </w:r>
      <w:r w:rsidR="006914A1">
        <w:rPr>
          <w:rFonts w:eastAsia="Times New Roman" w:cs="Times New Roman"/>
          <w:color w:val="0000FF"/>
        </w:rPr>
        <w:t>how</w:t>
      </w:r>
      <w:r w:rsidR="006D6662">
        <w:rPr>
          <w:rFonts w:eastAsia="Times New Roman" w:cs="Times New Roman"/>
          <w:color w:val="0000FF"/>
        </w:rPr>
        <w:t xml:space="preserve"> in that situation</w:t>
      </w:r>
      <w:r w:rsidR="006914A1">
        <w:rPr>
          <w:rFonts w:eastAsia="Times New Roman" w:cs="Times New Roman"/>
          <w:color w:val="0000FF"/>
        </w:rPr>
        <w:t xml:space="preserve"> the spectrum can become distorted from different </w:t>
      </w:r>
      <w:r w:rsidR="004934DA">
        <w:rPr>
          <w:rFonts w:eastAsia="Times New Roman" w:cs="Times New Roman"/>
          <w:color w:val="0000FF"/>
        </w:rPr>
        <w:t>plasma populations with varying parameters</w:t>
      </w:r>
      <w:r w:rsidR="006914A1">
        <w:rPr>
          <w:rFonts w:eastAsia="Times New Roman" w:cs="Times New Roman"/>
          <w:color w:val="0000FF"/>
        </w:rPr>
        <w:t xml:space="preserve"> in one resolution element.</w:t>
      </w:r>
      <w:r w:rsidR="008A1D0B">
        <w:rPr>
          <w:rFonts w:eastAsia="Times New Roman" w:cs="Times New Roman"/>
          <w:color w:val="0000FF"/>
        </w:rPr>
        <w:t xml:space="preserve"> </w:t>
      </w:r>
    </w:p>
    <w:p w14:paraId="33A617F3" w14:textId="52EB3AF9" w:rsidR="00C21BEB" w:rsidRDefault="002642E4">
      <w:pPr>
        <w:rPr>
          <w:rFonts w:eastAsia="Times New Roman" w:cs="Times New Roman"/>
        </w:rPr>
      </w:pPr>
      <w:r>
        <w:rPr>
          <w:rFonts w:eastAsia="Times New Roman" w:cs="Times New Roman"/>
        </w:rPr>
        <w:br/>
        <w:t xml:space="preserve">p.22, par. 2 - The text states 'This would allow a statistically stationary ACF to be formed from plasma populations with the same physical state as they move through the field of view.' One detail that should be mentioned is that while the plasma state is uniform the geometry is not. Different beams will, thus, have different components of the vector drift velocity. Thus, they should not be simply integrated together. </w:t>
      </w:r>
    </w:p>
    <w:p w14:paraId="4348D9AC" w14:textId="3922F2A2" w:rsidR="00A630E0" w:rsidRPr="00A630E0" w:rsidRDefault="00A630E0" w:rsidP="00A630E0">
      <w:pPr>
        <w:rPr>
          <w:rFonts w:eastAsia="Times New Roman" w:cs="Times New Roman"/>
          <w:color w:val="0000FF"/>
        </w:rPr>
      </w:pPr>
      <w:r w:rsidRPr="00A630E0">
        <w:rPr>
          <w:rFonts w:eastAsia="Times New Roman" w:cs="Times New Roman"/>
          <w:color w:val="0000FF"/>
        </w:rPr>
        <w:t>-</w:t>
      </w:r>
      <w:r>
        <w:rPr>
          <w:rFonts w:eastAsia="Times New Roman" w:cs="Times New Roman"/>
          <w:color w:val="0000FF"/>
        </w:rPr>
        <w:t xml:space="preserve"> </w:t>
      </w:r>
      <w:r w:rsidR="00AE2458" w:rsidRPr="00A630E0">
        <w:rPr>
          <w:rFonts w:eastAsia="Times New Roman" w:cs="Times New Roman"/>
          <w:color w:val="0000FF"/>
        </w:rPr>
        <w:t xml:space="preserve">The statement has been changed due to another comment but we have </w:t>
      </w:r>
      <w:r w:rsidRPr="00A630E0">
        <w:rPr>
          <w:rFonts w:eastAsia="Times New Roman" w:cs="Times New Roman"/>
          <w:color w:val="0000FF"/>
        </w:rPr>
        <w:t>added,</w:t>
      </w:r>
      <w:r w:rsidR="00AE2458" w:rsidRPr="00A630E0">
        <w:rPr>
          <w:rFonts w:eastAsia="Times New Roman" w:cs="Times New Roman"/>
          <w:color w:val="0000FF"/>
        </w:rPr>
        <w:t xml:space="preserve"> “</w:t>
      </w:r>
      <w:r w:rsidR="00286849" w:rsidRPr="00286849">
        <w:rPr>
          <w:rFonts w:eastAsia="Times New Roman" w:cs="Times New Roman"/>
          <w:color w:val="0000FF"/>
        </w:rPr>
        <w:t>assuming one corrects for differences in aspect angle that would impact the bulk Doppler offset</w:t>
      </w:r>
      <w:r w:rsidR="00AE2458" w:rsidRPr="00A630E0">
        <w:rPr>
          <w:rFonts w:eastAsia="Times New Roman" w:cs="Times New Roman"/>
          <w:color w:val="0000FF"/>
        </w:rPr>
        <w:t>.”</w:t>
      </w:r>
    </w:p>
    <w:p w14:paraId="74818557" w14:textId="77777777" w:rsidR="006D6662" w:rsidRDefault="002642E4" w:rsidP="00A630E0">
      <w:r w:rsidRPr="00A630E0">
        <w:br/>
        <w:t xml:space="preserve">p.24, par. 3 - '... we can start with the linear array pattern...' should probably be '...we can start with the rectangular array pattern...'. </w:t>
      </w:r>
    </w:p>
    <w:p w14:paraId="21169433" w14:textId="77777777" w:rsidR="006D6662" w:rsidRDefault="002642E4" w:rsidP="00A630E0">
      <w:r w:rsidRPr="00A630E0">
        <w:br/>
      </w:r>
      <w:r w:rsidR="00C21BEB" w:rsidRPr="00A630E0">
        <w:rPr>
          <w:color w:val="0000FF"/>
        </w:rPr>
        <w:t>-</w:t>
      </w:r>
      <w:r w:rsidR="00D6179D" w:rsidRPr="00D6179D">
        <w:rPr>
          <w:rFonts w:eastAsia="Times New Roman" w:cs="Times New Roman"/>
          <w:color w:val="0000FF"/>
        </w:rPr>
        <w:t xml:space="preserve"> </w:t>
      </w:r>
      <w:r w:rsidR="00D6179D" w:rsidRPr="00A630E0">
        <w:rPr>
          <w:rFonts w:eastAsia="Times New Roman" w:cs="Times New Roman"/>
          <w:color w:val="0000FF"/>
        </w:rPr>
        <w:t>The statement has been changed</w:t>
      </w:r>
      <w:r w:rsidR="00C21BEB" w:rsidRPr="00A630E0">
        <w:rPr>
          <w:color w:val="0000FF"/>
        </w:rPr>
        <w:t xml:space="preserve"> to</w:t>
      </w:r>
      <w:r w:rsidR="00D6179D">
        <w:rPr>
          <w:color w:val="0000FF"/>
        </w:rPr>
        <w:t>,</w:t>
      </w:r>
      <w:r w:rsidR="00C21BEB" w:rsidRPr="00A630E0">
        <w:rPr>
          <w:color w:val="0000FF"/>
        </w:rPr>
        <w:t xml:space="preserve"> “the pattern from the first array can be represented as”</w:t>
      </w:r>
      <w:r w:rsidR="00C21BEB" w:rsidRPr="00A630E0">
        <w:br/>
      </w:r>
      <w:r w:rsidRPr="00A630E0">
        <w:br/>
        <w:t xml:space="preserve">p. 25, par. 1 - the shift of the second array is in both the x and y directions, not just the x direction (thus the n-1/2 in eq. A2). </w:t>
      </w:r>
    </w:p>
    <w:p w14:paraId="262DCBE8" w14:textId="7A401B07" w:rsidR="00A630E0" w:rsidRDefault="002642E4" w:rsidP="00A630E0">
      <w:r w:rsidRPr="00A630E0">
        <w:br/>
      </w:r>
      <w:r w:rsidR="00B72C92" w:rsidRPr="00A630E0">
        <w:rPr>
          <w:color w:val="0000FF"/>
        </w:rPr>
        <w:t>-</w:t>
      </w:r>
      <w:r w:rsidR="00A630E0" w:rsidRPr="00A630E0">
        <w:rPr>
          <w:color w:val="0000FF"/>
        </w:rPr>
        <w:t>C</w:t>
      </w:r>
      <w:r w:rsidR="00B72C92" w:rsidRPr="00A630E0">
        <w:rPr>
          <w:color w:val="0000FF"/>
        </w:rPr>
        <w:t>hanged to “$x$ and $y$ directions”</w:t>
      </w:r>
    </w:p>
    <w:p w14:paraId="0859C5B8" w14:textId="77777777" w:rsidR="006D6662" w:rsidRDefault="002642E4" w:rsidP="00A630E0">
      <w:r w:rsidRPr="00A630E0">
        <w:br/>
        <w:t xml:space="preserve">p.25, eq. A3 - the term after the second = appears to be E1(), not E2(), I think. </w:t>
      </w:r>
    </w:p>
    <w:p w14:paraId="2918E95C" w14:textId="7702E627" w:rsidR="002642E4" w:rsidRPr="00A630E0" w:rsidRDefault="002642E4" w:rsidP="00A630E0">
      <w:pPr>
        <w:rPr>
          <w:b/>
        </w:rPr>
      </w:pPr>
      <w:r w:rsidRPr="00A630E0">
        <w:br/>
      </w:r>
      <w:r w:rsidR="004F1240" w:rsidRPr="00A630E0">
        <w:rPr>
          <w:color w:val="0000FF"/>
        </w:rPr>
        <w:t xml:space="preserve">-Fixed, </w:t>
      </w:r>
      <w:r w:rsidR="00D6179D">
        <w:rPr>
          <w:color w:val="0000FF"/>
        </w:rPr>
        <w:t>added exponential term so the equation is now E2()</w:t>
      </w:r>
      <w:r w:rsidR="00E362C8">
        <w:rPr>
          <w:color w:val="0000FF"/>
        </w:rPr>
        <w:t>.</w:t>
      </w:r>
      <w:r w:rsidRPr="00A630E0">
        <w:br/>
      </w:r>
      <w:r w:rsidRPr="00A630E0">
        <w:br/>
      </w:r>
      <w:r w:rsidRPr="00A630E0">
        <w:br/>
      </w:r>
    </w:p>
    <w:p w14:paraId="3BBD3B39" w14:textId="77777777" w:rsidR="002642E4" w:rsidRDefault="002642E4">
      <w:pPr>
        <w:rPr>
          <w:rFonts w:eastAsia="Times New Roman" w:cs="Times New Roman"/>
          <w:b/>
        </w:rPr>
      </w:pPr>
      <w:r>
        <w:rPr>
          <w:rFonts w:eastAsia="Times New Roman" w:cs="Times New Roman"/>
          <w:b/>
        </w:rPr>
        <w:br w:type="page"/>
      </w:r>
    </w:p>
    <w:p w14:paraId="45445CDB" w14:textId="77777777" w:rsidR="006D6662" w:rsidRDefault="002642E4">
      <w:pPr>
        <w:rPr>
          <w:rFonts w:eastAsia="Times New Roman" w:cs="Times New Roman"/>
        </w:rPr>
      </w:pPr>
      <w:r w:rsidRPr="002642E4">
        <w:rPr>
          <w:rFonts w:eastAsia="Times New Roman" w:cs="Times New Roman"/>
          <w:b/>
        </w:rPr>
        <w:t>Reviewer #3 (Formal Review for Authors):</w:t>
      </w:r>
      <w:r>
        <w:rPr>
          <w:rFonts w:eastAsia="Times New Roman" w:cs="Times New Roman"/>
        </w:rPr>
        <w:t xml:space="preserve"> </w:t>
      </w:r>
      <w:r>
        <w:rPr>
          <w:rFonts w:eastAsia="Times New Roman" w:cs="Times New Roman"/>
        </w:rPr>
        <w:br/>
      </w:r>
      <w:r>
        <w:rPr>
          <w:rFonts w:eastAsia="Times New Roman" w:cs="Times New Roman"/>
        </w:rPr>
        <w:br/>
        <w:t xml:space="preserve">Review of "Space-Time Ambiguity Functions for Electronically Scanned ISR Applications" by Swoboda et al. (paper #2014RS005620) </w:t>
      </w:r>
      <w:r>
        <w:rPr>
          <w:rFonts w:eastAsia="Times New Roman" w:cs="Times New Roman"/>
        </w:rPr>
        <w:br/>
      </w:r>
      <w:r>
        <w:rPr>
          <w:rFonts w:eastAsia="Times New Roman" w:cs="Times New Roman"/>
        </w:rPr>
        <w:br/>
        <w:t xml:space="preserve">This paper presents the space-time ambiguity function of relevance to IS autocorrelation function estimates when plasma is moving, resulting in a blurring effect related to the plasma motion and antenna beamwidth. The paper is interesting and sets up the ambiguity function in a logical manner. The paper does not actually show deconvolution of the space-time ambiguity function but shows its impact on parameter estimates. </w:t>
      </w:r>
      <w:r>
        <w:rPr>
          <w:rFonts w:eastAsia="Times New Roman" w:cs="Times New Roman"/>
        </w:rPr>
        <w:br/>
      </w:r>
      <w:r>
        <w:rPr>
          <w:rFonts w:eastAsia="Times New Roman" w:cs="Times New Roman"/>
        </w:rPr>
        <w:br/>
        <w:t xml:space="preserve">I have many comments below, mostly minor, and my recommendation is publication after addressing the comments. </w:t>
      </w:r>
      <w:r>
        <w:rPr>
          <w:rFonts w:eastAsia="Times New Roman" w:cs="Times New Roman"/>
        </w:rPr>
        <w:br/>
      </w:r>
      <w:r>
        <w:rPr>
          <w:rFonts w:eastAsia="Times New Roman" w:cs="Times New Roman"/>
        </w:rPr>
        <w:br/>
        <w:t xml:space="preserve">Why is the space-time ambiguity function only relevant to phased array ISRs? It would seem applicable to any ISR measurement. </w:t>
      </w:r>
    </w:p>
    <w:p w14:paraId="6F2E2C07" w14:textId="1D21365F" w:rsidR="00072873" w:rsidRDefault="002642E4" w:rsidP="006D6662">
      <w:pPr>
        <w:rPr>
          <w:rFonts w:eastAsia="Times New Roman" w:cs="Times New Roman"/>
          <w:color w:val="0000FF"/>
        </w:rPr>
      </w:pPr>
      <w:r>
        <w:rPr>
          <w:rFonts w:eastAsia="Times New Roman" w:cs="Times New Roman"/>
        </w:rPr>
        <w:br/>
      </w:r>
      <w:r w:rsidR="006D6662">
        <w:rPr>
          <w:rFonts w:eastAsia="Times New Roman" w:cs="Times New Roman"/>
          <w:color w:val="0000FF"/>
        </w:rPr>
        <w:t>- We a</w:t>
      </w:r>
      <w:r w:rsidR="00F64156" w:rsidRPr="00F64156">
        <w:rPr>
          <w:rFonts w:eastAsia="Times New Roman" w:cs="Times New Roman"/>
          <w:color w:val="0000FF"/>
        </w:rPr>
        <w:t xml:space="preserve">gree that it is applicable to other ISR measurement systems. </w:t>
      </w:r>
      <w:r w:rsidR="009F5F72">
        <w:rPr>
          <w:rFonts w:eastAsia="Times New Roman" w:cs="Times New Roman"/>
          <w:color w:val="0000FF"/>
        </w:rPr>
        <w:t xml:space="preserve"> The flexibility in analysis afforded by </w:t>
      </w:r>
      <w:r w:rsidR="006D6662">
        <w:rPr>
          <w:rFonts w:eastAsia="Times New Roman" w:cs="Times New Roman"/>
          <w:color w:val="0000FF"/>
        </w:rPr>
        <w:t>ESA radars allows</w:t>
      </w:r>
      <w:r w:rsidR="009F5F72">
        <w:rPr>
          <w:rFonts w:eastAsia="Times New Roman" w:cs="Times New Roman"/>
          <w:color w:val="0000FF"/>
        </w:rPr>
        <w:t xml:space="preserve"> 3D pulse-by-pulse acquisition, the advantages of which have not been formalized.  This work takes a step in this direction by developing a 3D ambiguity function. </w:t>
      </w:r>
      <w:r w:rsidR="00F64156" w:rsidRPr="00F64156">
        <w:rPr>
          <w:rFonts w:eastAsia="Times New Roman" w:cs="Times New Roman"/>
          <w:color w:val="0000FF"/>
        </w:rPr>
        <w:t>Added s</w:t>
      </w:r>
      <w:r w:rsidR="00940947">
        <w:rPr>
          <w:rFonts w:eastAsia="Times New Roman" w:cs="Times New Roman"/>
          <w:color w:val="0000FF"/>
        </w:rPr>
        <w:t>ta</w:t>
      </w:r>
      <w:r w:rsidR="00F64156" w:rsidRPr="00F64156">
        <w:rPr>
          <w:rFonts w:eastAsia="Times New Roman" w:cs="Times New Roman"/>
          <w:color w:val="0000FF"/>
        </w:rPr>
        <w:t xml:space="preserve">tement to </w:t>
      </w:r>
      <w:r w:rsidR="00651C64">
        <w:rPr>
          <w:rFonts w:eastAsia="Times New Roman" w:cs="Times New Roman"/>
          <w:color w:val="0000FF"/>
        </w:rPr>
        <w:t>1</w:t>
      </w:r>
      <w:r w:rsidR="00651C64" w:rsidRPr="00651C64">
        <w:rPr>
          <w:rFonts w:eastAsia="Times New Roman" w:cs="Times New Roman"/>
          <w:color w:val="0000FF"/>
          <w:vertAlign w:val="superscript"/>
        </w:rPr>
        <w:t>st</w:t>
      </w:r>
      <w:r w:rsidR="00F64156" w:rsidRPr="00F64156">
        <w:rPr>
          <w:rFonts w:eastAsia="Times New Roman" w:cs="Times New Roman"/>
          <w:color w:val="0000FF"/>
        </w:rPr>
        <w:t xml:space="preserve"> paragraph on page </w:t>
      </w:r>
      <w:r w:rsidR="00651C64">
        <w:rPr>
          <w:rFonts w:eastAsia="Times New Roman" w:cs="Times New Roman"/>
          <w:color w:val="0000FF"/>
        </w:rPr>
        <w:t>7</w:t>
      </w:r>
      <w:r w:rsidR="00F64156" w:rsidRPr="00F64156">
        <w:rPr>
          <w:rFonts w:eastAsia="Times New Roman" w:cs="Times New Roman"/>
          <w:color w:val="0000FF"/>
        </w:rPr>
        <w:t xml:space="preserve"> “</w:t>
      </w:r>
      <w:r w:rsidR="006D6662" w:rsidRPr="006D6662">
        <w:rPr>
          <w:rFonts w:eastAsia="Times New Roman" w:cs="Times New Roman"/>
          <w:color w:val="0000FF"/>
        </w:rPr>
        <w:t>The goal of</w:t>
      </w:r>
      <w:r w:rsidR="006D6662">
        <w:rPr>
          <w:rFonts w:eastAsia="Times New Roman" w:cs="Times New Roman"/>
          <w:color w:val="0000FF"/>
        </w:rPr>
        <w:t xml:space="preserve"> </w:t>
      </w:r>
      <w:r w:rsidR="006D6662" w:rsidRPr="006D6662">
        <w:rPr>
          <w:rFonts w:eastAsia="Times New Roman" w:cs="Times New Roman"/>
          <w:color w:val="0000FF"/>
        </w:rPr>
        <w:t xml:space="preserve">this paper is to develop a new formalism for treating space-time ambiguity for </w:t>
      </w:r>
      <w:r w:rsidR="006D6662">
        <w:rPr>
          <w:rFonts w:eastAsia="Times New Roman" w:cs="Times New Roman"/>
          <w:color w:val="0000FF"/>
        </w:rPr>
        <w:t xml:space="preserve">electronically steerable ISRs, </w:t>
      </w:r>
      <w:r w:rsidR="006D6662" w:rsidRPr="006D6662">
        <w:rPr>
          <w:rFonts w:eastAsia="Times New Roman" w:cs="Times New Roman"/>
          <w:color w:val="0000FF"/>
        </w:rPr>
        <w:t>and in particular ISRs that are capable of sampling a given volume on a pulse-by-pulse basis.   This paradi</w:t>
      </w:r>
      <w:r w:rsidR="006D6662">
        <w:rPr>
          <w:rFonts w:eastAsia="Times New Roman" w:cs="Times New Roman"/>
          <w:color w:val="0000FF"/>
        </w:rPr>
        <w:t>gm c</w:t>
      </w:r>
      <w:r w:rsidR="006D6662" w:rsidRPr="006D6662">
        <w:rPr>
          <w:rFonts w:eastAsia="Times New Roman" w:cs="Times New Roman"/>
          <w:color w:val="0000FF"/>
        </w:rPr>
        <w:t>an also be applied to other types of ISR system designs as well, but much of the</w:t>
      </w:r>
      <w:r w:rsidR="006D6662">
        <w:rPr>
          <w:rFonts w:eastAsia="Times New Roman" w:cs="Times New Roman"/>
          <w:color w:val="0000FF"/>
        </w:rPr>
        <w:t xml:space="preserve"> utility of using this new form</w:t>
      </w:r>
      <w:r w:rsidR="006D6662" w:rsidRPr="006D6662">
        <w:rPr>
          <w:rFonts w:eastAsia="Times New Roman" w:cs="Times New Roman"/>
          <w:color w:val="0000FF"/>
        </w:rPr>
        <w:t xml:space="preserve">alism is more straightforwardly </w:t>
      </w:r>
      <w:r w:rsidR="006D6662">
        <w:rPr>
          <w:rFonts w:eastAsia="Times New Roman" w:cs="Times New Roman"/>
          <w:color w:val="0000FF"/>
        </w:rPr>
        <w:t>realized with ESA based systems</w:t>
      </w:r>
      <w:r w:rsidR="00F64156" w:rsidRPr="00F64156">
        <w:rPr>
          <w:rFonts w:eastAsia="Times New Roman" w:cs="Times New Roman"/>
          <w:color w:val="0000FF"/>
        </w:rPr>
        <w:t>.”</w:t>
      </w:r>
    </w:p>
    <w:p w14:paraId="1E2F8AB1" w14:textId="77777777" w:rsidR="006D6662" w:rsidRDefault="002642E4">
      <w:pPr>
        <w:rPr>
          <w:rFonts w:eastAsia="Times New Roman" w:cs="Times New Roman"/>
        </w:rPr>
      </w:pPr>
      <w:r>
        <w:rPr>
          <w:rFonts w:eastAsia="Times New Roman" w:cs="Times New Roman"/>
        </w:rPr>
        <w:br/>
        <w:t xml:space="preserve">Abstract: general comment on the abstract, it is too long and includes some introductory material. </w:t>
      </w:r>
    </w:p>
    <w:p w14:paraId="3B60B234" w14:textId="20E87A46" w:rsidR="00072873" w:rsidRDefault="002642E4">
      <w:pPr>
        <w:rPr>
          <w:rFonts w:eastAsia="Times New Roman" w:cs="Times New Roman"/>
          <w:color w:val="0000FF"/>
        </w:rPr>
      </w:pPr>
      <w:r>
        <w:rPr>
          <w:rFonts w:eastAsia="Times New Roman" w:cs="Times New Roman"/>
        </w:rPr>
        <w:br/>
      </w:r>
      <w:r w:rsidR="0051394C" w:rsidRPr="0051394C">
        <w:rPr>
          <w:rFonts w:eastAsia="Times New Roman" w:cs="Times New Roman"/>
          <w:color w:val="0000FF"/>
        </w:rPr>
        <w:t>-Removed sentence “This concept is similar to the range ambiguity function that is used in traditional ISR for scanning antenna systems, but we have extended the concept to all spatial dimensions along with time as well. ” and combined paragraphs.</w:t>
      </w:r>
    </w:p>
    <w:p w14:paraId="11A79E55" w14:textId="77777777" w:rsidR="006D6662" w:rsidRDefault="002642E4">
      <w:pPr>
        <w:rPr>
          <w:rFonts w:eastAsia="Times New Roman" w:cs="Times New Roman"/>
        </w:rPr>
      </w:pPr>
      <w:r>
        <w:rPr>
          <w:rFonts w:eastAsia="Times New Roman" w:cs="Times New Roman"/>
        </w:rPr>
        <w:br/>
        <w:t xml:space="preserve">Line 6-7: "This is in direct contrast to dish based antennas, where ISR acquisi7tion is limited at any one time to observations in a two dimensional slice." I'm not really sure what this means. Why couldn't a dish scan to form a 3D image? </w:t>
      </w:r>
    </w:p>
    <w:p w14:paraId="54083A14" w14:textId="332489D2" w:rsidR="00072873" w:rsidRDefault="002642E4">
      <w:pPr>
        <w:rPr>
          <w:rFonts w:eastAsia="Times New Roman" w:cs="Times New Roman"/>
          <w:color w:val="0000FF"/>
        </w:rPr>
      </w:pPr>
      <w:r>
        <w:rPr>
          <w:rFonts w:eastAsia="Times New Roman" w:cs="Times New Roman"/>
        </w:rPr>
        <w:br/>
      </w:r>
      <w:r w:rsidR="00475B19" w:rsidRPr="00547A76">
        <w:rPr>
          <w:rFonts w:eastAsia="Times New Roman" w:cs="Times New Roman"/>
          <w:color w:val="0000FF"/>
        </w:rPr>
        <w:t>-With a dish antenna</w:t>
      </w:r>
      <w:r w:rsidR="006D6662">
        <w:rPr>
          <w:rFonts w:eastAsia="Times New Roman" w:cs="Times New Roman"/>
          <w:color w:val="0000FF"/>
        </w:rPr>
        <w:t>,</w:t>
      </w:r>
      <w:r w:rsidR="00475B19" w:rsidRPr="00547A76">
        <w:rPr>
          <w:rFonts w:eastAsia="Times New Roman" w:cs="Times New Roman"/>
          <w:color w:val="0000FF"/>
        </w:rPr>
        <w:t xml:space="preserve"> pulse-to-pulse steering of the anten</w:t>
      </w:r>
      <w:r w:rsidR="006D6662">
        <w:rPr>
          <w:rFonts w:eastAsia="Times New Roman" w:cs="Times New Roman"/>
          <w:color w:val="0000FF"/>
        </w:rPr>
        <w:t>na beam would not be feasible over</w:t>
      </w:r>
      <w:r w:rsidR="00475B19" w:rsidRPr="00547A76">
        <w:rPr>
          <w:rFonts w:eastAsia="Times New Roman" w:cs="Times New Roman"/>
          <w:color w:val="0000FF"/>
        </w:rPr>
        <w:t xml:space="preserve"> a large angular area </w:t>
      </w:r>
      <w:r w:rsidR="006D6662">
        <w:rPr>
          <w:rFonts w:eastAsia="Times New Roman" w:cs="Times New Roman"/>
          <w:color w:val="0000FF"/>
        </w:rPr>
        <w:t>similar</w:t>
      </w:r>
      <w:r w:rsidR="00475B19" w:rsidRPr="00547A76">
        <w:rPr>
          <w:rFonts w:eastAsia="Times New Roman" w:cs="Times New Roman"/>
          <w:color w:val="0000FF"/>
        </w:rPr>
        <w:t xml:space="preserve"> </w:t>
      </w:r>
      <w:r w:rsidR="006D6662">
        <w:rPr>
          <w:rFonts w:eastAsia="Times New Roman" w:cs="Times New Roman"/>
          <w:color w:val="0000FF"/>
        </w:rPr>
        <w:t>to</w:t>
      </w:r>
      <w:r w:rsidR="00475B19" w:rsidRPr="00547A76">
        <w:rPr>
          <w:rFonts w:eastAsia="Times New Roman" w:cs="Times New Roman"/>
          <w:color w:val="0000FF"/>
        </w:rPr>
        <w:t xml:space="preserve"> phased arrays. </w:t>
      </w:r>
      <w:r w:rsidR="006D6662">
        <w:rPr>
          <w:rFonts w:eastAsia="Times New Roman" w:cs="Times New Roman"/>
          <w:color w:val="0000FF"/>
        </w:rPr>
        <w:t xml:space="preserve"> </w:t>
      </w:r>
      <w:r w:rsidR="00475B19" w:rsidRPr="00547A76">
        <w:rPr>
          <w:rFonts w:eastAsia="Times New Roman" w:cs="Times New Roman"/>
          <w:color w:val="0000FF"/>
        </w:rPr>
        <w:t>This would have each integration time</w:t>
      </w:r>
      <w:r w:rsidR="006D6662">
        <w:rPr>
          <w:rFonts w:eastAsia="Times New Roman" w:cs="Times New Roman"/>
          <w:color w:val="0000FF"/>
        </w:rPr>
        <w:t xml:space="preserve"> within the measured volume</w:t>
      </w:r>
      <w:r w:rsidR="00475B19" w:rsidRPr="00547A76">
        <w:rPr>
          <w:rFonts w:eastAsia="Times New Roman" w:cs="Times New Roman"/>
          <w:color w:val="0000FF"/>
        </w:rPr>
        <w:t xml:space="preserve"> be sequential</w:t>
      </w:r>
      <w:r w:rsidR="006D6662">
        <w:rPr>
          <w:rFonts w:eastAsia="Times New Roman" w:cs="Times New Roman"/>
          <w:color w:val="0000FF"/>
        </w:rPr>
        <w:t>,</w:t>
      </w:r>
      <w:r w:rsidR="00475B19" w:rsidRPr="00547A76">
        <w:rPr>
          <w:rFonts w:eastAsia="Times New Roman" w:cs="Times New Roman"/>
          <w:color w:val="0000FF"/>
        </w:rPr>
        <w:t xml:space="preserve"> as opposed to simultaneous </w:t>
      </w:r>
      <w:r w:rsidR="006D6662">
        <w:rPr>
          <w:rFonts w:eastAsia="Times New Roman" w:cs="Times New Roman"/>
          <w:color w:val="0000FF"/>
        </w:rPr>
        <w:t xml:space="preserve">(i.e. nearly equal center integration times) </w:t>
      </w:r>
      <w:r w:rsidR="00475B19" w:rsidRPr="00547A76">
        <w:rPr>
          <w:rFonts w:eastAsia="Times New Roman" w:cs="Times New Roman"/>
          <w:color w:val="0000FF"/>
        </w:rPr>
        <w:t xml:space="preserve">with a pulse-to-pulse steering method. The ambiguity function formed for each beam </w:t>
      </w:r>
      <w:r w:rsidR="006D6662">
        <w:rPr>
          <w:rFonts w:eastAsia="Times New Roman" w:cs="Times New Roman"/>
          <w:color w:val="0000FF"/>
        </w:rPr>
        <w:t xml:space="preserve">in the ESA case </w:t>
      </w:r>
      <w:r w:rsidR="00475B19" w:rsidRPr="00547A76">
        <w:rPr>
          <w:rFonts w:eastAsia="Times New Roman" w:cs="Times New Roman"/>
          <w:color w:val="0000FF"/>
        </w:rPr>
        <w:t>would have no time overlap</w:t>
      </w:r>
      <w:r w:rsidR="00B270DE">
        <w:rPr>
          <w:rFonts w:eastAsia="Times New Roman" w:cs="Times New Roman"/>
          <w:color w:val="0000FF"/>
        </w:rPr>
        <w:t xml:space="preserve">. </w:t>
      </w:r>
      <w:r w:rsidR="006D6662">
        <w:rPr>
          <w:rFonts w:eastAsia="Times New Roman" w:cs="Times New Roman"/>
          <w:color w:val="0000FF"/>
        </w:rPr>
        <w:t>Additionally,</w:t>
      </w:r>
      <w:r w:rsidR="00B270DE">
        <w:rPr>
          <w:rFonts w:eastAsia="Times New Roman" w:cs="Times New Roman"/>
          <w:color w:val="0000FF"/>
        </w:rPr>
        <w:t xml:space="preserve"> with a pulse-by-pulse steering method there is time overlap between different beams.  We further discuss this in lines 71-81 in the revised manuscript along with figures 1-3 to show the differences in the space-time sampling of the different types of systems.</w:t>
      </w:r>
    </w:p>
    <w:p w14:paraId="1BC803CD" w14:textId="77777777" w:rsidR="006D6662" w:rsidRDefault="002642E4">
      <w:pPr>
        <w:rPr>
          <w:rFonts w:eastAsia="Times New Roman" w:cs="Times New Roman"/>
        </w:rPr>
      </w:pPr>
      <w:r w:rsidRPr="00547A76">
        <w:rPr>
          <w:rFonts w:eastAsia="Times New Roman" w:cs="Times New Roman"/>
          <w:color w:val="0000FF"/>
        </w:rPr>
        <w:br/>
      </w:r>
      <w:r>
        <w:rPr>
          <w:rFonts w:eastAsia="Times New Roman" w:cs="Times New Roman"/>
        </w:rPr>
        <w:t xml:space="preserve">Line 16-17: "introducing potential error and impacting the reconstructions of the plasma parameters." The sentence leaves it unclear what is causing the error. Is it the spherical to Cartesian transformation or the interpolation process? </w:t>
      </w:r>
    </w:p>
    <w:p w14:paraId="1BFA2BDF" w14:textId="63468006" w:rsidR="00072873" w:rsidRDefault="002642E4">
      <w:pPr>
        <w:rPr>
          <w:rFonts w:eastAsia="Times New Roman" w:cs="Times New Roman"/>
          <w:color w:val="0000FF"/>
        </w:rPr>
      </w:pPr>
      <w:r>
        <w:rPr>
          <w:rFonts w:eastAsia="Times New Roman" w:cs="Times New Roman"/>
        </w:rPr>
        <w:br/>
      </w:r>
      <w:r w:rsidR="00547A76" w:rsidRPr="00F47170">
        <w:rPr>
          <w:rFonts w:eastAsia="Times New Roman" w:cs="Times New Roman"/>
          <w:color w:val="0000FF"/>
        </w:rPr>
        <w:t>-</w:t>
      </w:r>
      <w:r w:rsidR="00F47170">
        <w:rPr>
          <w:rFonts w:eastAsia="Times New Roman" w:cs="Times New Roman"/>
          <w:color w:val="0000FF"/>
        </w:rPr>
        <w:t>The interpolatio</w:t>
      </w:r>
      <w:r w:rsidR="004C0758">
        <w:rPr>
          <w:rFonts w:eastAsia="Times New Roman" w:cs="Times New Roman"/>
          <w:color w:val="0000FF"/>
        </w:rPr>
        <w:t>n procedure is looking at a single set of data points at one point in time. This can yield errors such as when plasma structure moves in between beams and the structure seems to “flicker.”</w:t>
      </w:r>
    </w:p>
    <w:p w14:paraId="6D11BCE5" w14:textId="6771DB15" w:rsidR="00DB7E2E" w:rsidRDefault="002642E4">
      <w:pPr>
        <w:rPr>
          <w:rFonts w:eastAsia="Times New Roman" w:cs="Times New Roman"/>
        </w:rPr>
      </w:pPr>
      <w:r w:rsidRPr="00F47170">
        <w:rPr>
          <w:rFonts w:eastAsia="Times New Roman" w:cs="Times New Roman"/>
          <w:color w:val="0000FF"/>
        </w:rPr>
        <w:br/>
      </w:r>
      <w:r>
        <w:rPr>
          <w:rFonts w:eastAsia="Times New Roman" w:cs="Times New Roman"/>
        </w:rPr>
        <w:t xml:space="preserve">Lien 22: the use of the term "space-time" ambiguity is a bit confusing before definition as the traditional 2D ambiguity function also includes time (lag). This is really the space-slow-time ambiguity function, right? </w:t>
      </w:r>
    </w:p>
    <w:p w14:paraId="22AA5AFF" w14:textId="77777777" w:rsidR="006D6662" w:rsidRDefault="006D6662">
      <w:pPr>
        <w:rPr>
          <w:rFonts w:eastAsia="Times New Roman" w:cs="Times New Roman"/>
        </w:rPr>
      </w:pPr>
    </w:p>
    <w:p w14:paraId="027765D9" w14:textId="77777777" w:rsidR="006D6662" w:rsidRDefault="006D6662">
      <w:pPr>
        <w:rPr>
          <w:rFonts w:eastAsia="Times New Roman" w:cs="Times New Roman"/>
        </w:rPr>
      </w:pPr>
      <w:r>
        <w:rPr>
          <w:rFonts w:eastAsia="Times New Roman" w:cs="Times New Roman"/>
          <w:color w:val="0000FF"/>
        </w:rPr>
        <w:t>We agree that</w:t>
      </w:r>
      <w:r w:rsidR="00DB7E2E" w:rsidRPr="00DB7E2E">
        <w:rPr>
          <w:rFonts w:eastAsia="Times New Roman" w:cs="Times New Roman"/>
          <w:color w:val="0000FF"/>
        </w:rPr>
        <w:t xml:space="preserve"> this is a space slow-time ambiguity function. </w:t>
      </w:r>
      <w:r w:rsidR="00BF7BEB">
        <w:rPr>
          <w:rFonts w:eastAsia="Times New Roman" w:cs="Times New Roman"/>
          <w:color w:val="0000FF"/>
        </w:rPr>
        <w:t>We use the term slow time to distinguish between lag (fast-time) as well. Lag comes into play in the usual range ambiguity function.</w:t>
      </w:r>
      <w:r w:rsidR="002642E4" w:rsidRPr="00DB7E2E">
        <w:rPr>
          <w:rFonts w:eastAsia="Times New Roman" w:cs="Times New Roman"/>
          <w:color w:val="0000FF"/>
        </w:rPr>
        <w:br/>
      </w:r>
      <w:r w:rsidR="002642E4">
        <w:rPr>
          <w:rFonts w:eastAsia="Times New Roman" w:cs="Times New Roman"/>
        </w:rPr>
        <w:br/>
        <w:t xml:space="preserve">Line 23: "allow" -&gt; "allows" </w:t>
      </w:r>
    </w:p>
    <w:p w14:paraId="15EEA300" w14:textId="398AE08B" w:rsidR="00072873" w:rsidRDefault="002642E4">
      <w:pPr>
        <w:rPr>
          <w:rFonts w:eastAsia="Times New Roman" w:cs="Times New Roman"/>
          <w:color w:val="0000FF"/>
        </w:rPr>
      </w:pPr>
      <w:r>
        <w:rPr>
          <w:rFonts w:eastAsia="Times New Roman" w:cs="Times New Roman"/>
        </w:rPr>
        <w:br/>
      </w:r>
      <w:r w:rsidR="006D6662">
        <w:rPr>
          <w:rFonts w:eastAsia="Times New Roman" w:cs="Times New Roman"/>
          <w:color w:val="0000FF"/>
        </w:rPr>
        <w:t>-Fixed.</w:t>
      </w:r>
    </w:p>
    <w:p w14:paraId="657C5665" w14:textId="7EEFFFD4" w:rsidR="00BD118C" w:rsidRDefault="002642E4">
      <w:pPr>
        <w:rPr>
          <w:rFonts w:eastAsia="Times New Roman" w:cs="Times New Roman"/>
        </w:rPr>
      </w:pPr>
      <w:r>
        <w:rPr>
          <w:rFonts w:eastAsia="Times New Roman" w:cs="Times New Roman"/>
        </w:rPr>
        <w:br/>
        <w:t xml:space="preserve">Line 25-26: isn't the goal the measurement of the plasma parameters, not the ACF? It would seem much more reasonable to pose physical constraints on the plasma parameters for this problem. </w:t>
      </w:r>
    </w:p>
    <w:p w14:paraId="1FD4FC82" w14:textId="77777777" w:rsidR="006D6662" w:rsidRDefault="006D6662">
      <w:pPr>
        <w:rPr>
          <w:rFonts w:eastAsia="Times New Roman" w:cs="Times New Roman"/>
        </w:rPr>
      </w:pPr>
    </w:p>
    <w:p w14:paraId="31962FEC" w14:textId="77777777" w:rsidR="006D6662" w:rsidRDefault="00BD118C">
      <w:pPr>
        <w:rPr>
          <w:rFonts w:eastAsia="Times New Roman" w:cs="Times New Roman"/>
        </w:rPr>
      </w:pPr>
      <w:r w:rsidRPr="00BD118C">
        <w:rPr>
          <w:rFonts w:eastAsia="Times New Roman" w:cs="Times New Roman"/>
          <w:color w:val="0000FF"/>
        </w:rPr>
        <w:t>-</w:t>
      </w:r>
      <w:r>
        <w:rPr>
          <w:rFonts w:eastAsia="Times New Roman" w:cs="Times New Roman"/>
          <w:color w:val="0000FF"/>
        </w:rPr>
        <w:t xml:space="preserve">One could possibly apply constraints to the plasma parameters. The issue is that there is a non-linear relationship between the ACF and the plasma parameters </w:t>
      </w:r>
      <w:r w:rsidR="006D6662">
        <w:rPr>
          <w:rFonts w:eastAsia="Times New Roman" w:cs="Times New Roman"/>
          <w:color w:val="0000FF"/>
        </w:rPr>
        <w:t>so we concentrate</w:t>
      </w:r>
      <w:r>
        <w:rPr>
          <w:rFonts w:eastAsia="Times New Roman" w:cs="Times New Roman"/>
          <w:color w:val="0000FF"/>
        </w:rPr>
        <w:t xml:space="preserve"> the initial application of the linear inverse theory to only the ACF. It is correct though that the final goal of ISR is to measure the plasma parameters. In order to reflect that we c</w:t>
      </w:r>
      <w:r w:rsidRPr="00BD118C">
        <w:rPr>
          <w:rFonts w:eastAsia="Times New Roman" w:cs="Times New Roman"/>
          <w:color w:val="0000FF"/>
        </w:rPr>
        <w:t xml:space="preserve">hanged the </w:t>
      </w:r>
      <w:r>
        <w:rPr>
          <w:rFonts w:eastAsia="Times New Roman" w:cs="Times New Roman"/>
          <w:color w:val="0000FF"/>
        </w:rPr>
        <w:t xml:space="preserve">original </w:t>
      </w:r>
      <w:r w:rsidRPr="00BD118C">
        <w:rPr>
          <w:rFonts w:eastAsia="Times New Roman" w:cs="Times New Roman"/>
          <w:color w:val="0000FF"/>
        </w:rPr>
        <w:t>sentence to</w:t>
      </w:r>
      <w:r>
        <w:rPr>
          <w:rFonts w:eastAsia="Times New Roman" w:cs="Times New Roman"/>
          <w:color w:val="0000FF"/>
        </w:rPr>
        <w:t xml:space="preserve"> ”</w:t>
      </w:r>
      <w:r w:rsidRPr="00BD118C">
        <w:rPr>
          <w:rFonts w:eastAsia="Times New Roman" w:cs="Times New Roman"/>
          <w:color w:val="0000FF"/>
        </w:rPr>
        <w:t>The use of this new measurement ambiguity function allow</w:t>
      </w:r>
      <w:r w:rsidR="006D6662">
        <w:rPr>
          <w:rFonts w:eastAsia="Times New Roman" w:cs="Times New Roman"/>
          <w:color w:val="0000FF"/>
        </w:rPr>
        <w:t>s</w:t>
      </w:r>
      <w:r w:rsidRPr="00BD118C">
        <w:rPr>
          <w:rFonts w:eastAsia="Times New Roman" w:cs="Times New Roman"/>
          <w:color w:val="0000FF"/>
        </w:rPr>
        <w:t xml:space="preserve"> us to pose the ISR observational problem in terms of a linear inverse problem whose goal is the estimate of the time domain lags of the intrinsic plasma autocorrelation function used for parameter fitting.</w:t>
      </w:r>
      <w:r>
        <w:rPr>
          <w:rFonts w:eastAsia="Times New Roman" w:cs="Times New Roman"/>
          <w:color w:val="0000FF"/>
        </w:rPr>
        <w:t>”</w:t>
      </w:r>
      <w:r w:rsidR="002642E4">
        <w:rPr>
          <w:rFonts w:eastAsia="Times New Roman" w:cs="Times New Roman"/>
        </w:rPr>
        <w:br/>
      </w:r>
      <w:r w:rsidR="002642E4">
        <w:rPr>
          <w:rFonts w:eastAsia="Times New Roman" w:cs="Times New Roman"/>
        </w:rPr>
        <w:br/>
        <w:t>Line 35: Most ISR models are fo</w:t>
      </w:r>
      <w:r w:rsidR="006D6662">
        <w:rPr>
          <w:rFonts w:eastAsia="Times New Roman" w:cs="Times New Roman"/>
        </w:rPr>
        <w:t>rmulated in the spectral domain.</w:t>
      </w:r>
    </w:p>
    <w:p w14:paraId="58365722" w14:textId="100AB5D2" w:rsidR="00072873" w:rsidRDefault="002642E4" w:rsidP="006D6662">
      <w:pPr>
        <w:rPr>
          <w:rFonts w:eastAsia="Times New Roman" w:cs="Times New Roman"/>
          <w:color w:val="0000FF"/>
        </w:rPr>
      </w:pPr>
      <w:r>
        <w:rPr>
          <w:rFonts w:eastAsia="Times New Roman" w:cs="Times New Roman"/>
        </w:rPr>
        <w:br/>
      </w:r>
      <w:r w:rsidR="00D01400" w:rsidRPr="00D01400">
        <w:rPr>
          <w:rFonts w:eastAsia="Times New Roman" w:cs="Times New Roman"/>
          <w:color w:val="0000FF"/>
        </w:rPr>
        <w:t>Changed sentence to “</w:t>
      </w:r>
      <w:r w:rsidR="006D6662">
        <w:rPr>
          <w:rFonts w:eastAsia="Times New Roman" w:cs="Times New Roman"/>
          <w:color w:val="0000FF"/>
        </w:rPr>
        <w:t xml:space="preserve">These </w:t>
      </w:r>
      <w:r w:rsidR="006D6662" w:rsidRPr="006D6662">
        <w:rPr>
          <w:rFonts w:eastAsia="Times New Roman" w:cs="Times New Roman"/>
          <w:color w:val="0000FF"/>
        </w:rPr>
        <w:t>parameters are measured by matching radar measured power spectra to a parameter</w:t>
      </w:r>
      <w:r w:rsidR="006D6662">
        <w:rPr>
          <w:rFonts w:eastAsia="Times New Roman" w:cs="Times New Roman"/>
          <w:color w:val="0000FF"/>
        </w:rPr>
        <w:t xml:space="preserve">ized first-principles, physics </w:t>
      </w:r>
      <w:r w:rsidR="006D6662" w:rsidRPr="006D6662">
        <w:rPr>
          <w:rFonts w:eastAsia="Times New Roman" w:cs="Times New Roman"/>
          <w:color w:val="0000FF"/>
        </w:rPr>
        <w:t>based model of the power spectrum of the signal scattered from random ionospheri</w:t>
      </w:r>
      <w:r w:rsidR="006D6662">
        <w:rPr>
          <w:rFonts w:eastAsia="Times New Roman" w:cs="Times New Roman"/>
          <w:color w:val="0000FF"/>
        </w:rPr>
        <w:t xml:space="preserve">c electron density fluctuations.  </w:t>
      </w:r>
      <w:r w:rsidR="00D01400" w:rsidRPr="00D01400">
        <w:rPr>
          <w:rFonts w:eastAsia="Times New Roman" w:cs="Times New Roman"/>
          <w:color w:val="0000FF"/>
        </w:rPr>
        <w:t xml:space="preserve">Alternatively, this fitting can be done in the lag domain </w:t>
      </w:r>
      <w:r w:rsidR="006D6662">
        <w:rPr>
          <w:rFonts w:eastAsia="Times New Roman" w:cs="Times New Roman"/>
          <w:color w:val="0000FF"/>
        </w:rPr>
        <w:t>by</w:t>
      </w:r>
      <w:r w:rsidR="00D01400" w:rsidRPr="00D01400">
        <w:rPr>
          <w:rFonts w:eastAsia="Times New Roman" w:cs="Times New Roman"/>
          <w:color w:val="0000FF"/>
        </w:rPr>
        <w:t xml:space="preserve"> using the intrinsic autocorrelation function (ACF) of the plasma, which can be determined by taking an inverse Fourier Transform of the power spectrum ”</w:t>
      </w:r>
    </w:p>
    <w:p w14:paraId="05EDF1DD" w14:textId="77777777" w:rsidR="006D6662" w:rsidRDefault="002642E4">
      <w:pPr>
        <w:rPr>
          <w:rFonts w:eastAsia="Times New Roman" w:cs="Times New Roman"/>
        </w:rPr>
      </w:pPr>
      <w:r>
        <w:rPr>
          <w:rFonts w:eastAsia="Times New Roman" w:cs="Times New Roman"/>
        </w:rPr>
        <w:br/>
        <w:t xml:space="preserve">Line 40-41: I would specify "incoherently averaging". And you are not averaging pulses, but the spectra or lag product estimates. </w:t>
      </w:r>
    </w:p>
    <w:p w14:paraId="669249A4" w14:textId="14646415" w:rsidR="00072873" w:rsidRDefault="002642E4">
      <w:pPr>
        <w:rPr>
          <w:rFonts w:eastAsia="Times New Roman" w:cs="Times New Roman"/>
          <w:color w:val="0000FF"/>
        </w:rPr>
      </w:pPr>
      <w:r>
        <w:rPr>
          <w:rFonts w:eastAsia="Times New Roman" w:cs="Times New Roman"/>
        </w:rPr>
        <w:br/>
      </w:r>
      <w:r w:rsidR="00EE2906" w:rsidRPr="00EE2906">
        <w:rPr>
          <w:rFonts w:eastAsia="Times New Roman" w:cs="Times New Roman"/>
          <w:color w:val="0000FF"/>
        </w:rPr>
        <w:t>-Changed sentence to “In order to get an estimate of the ACF with reasonable statistical properties, an ensemble average must be performed by averaging power spectra or autocorrelations together from different pulses.”</w:t>
      </w:r>
    </w:p>
    <w:p w14:paraId="00E1DC1A" w14:textId="77777777" w:rsidR="009D4F0E" w:rsidRDefault="002642E4">
      <w:pPr>
        <w:rPr>
          <w:rFonts w:eastAsia="Times New Roman" w:cs="Times New Roman"/>
        </w:rPr>
      </w:pPr>
      <w:r w:rsidRPr="00EE2906">
        <w:rPr>
          <w:rFonts w:eastAsia="Times New Roman" w:cs="Times New Roman"/>
          <w:color w:val="0000FF"/>
        </w:rPr>
        <w:br/>
      </w:r>
      <w:r>
        <w:rPr>
          <w:rFonts w:eastAsia="Times New Roman" w:cs="Times New Roman"/>
        </w:rPr>
        <w:t xml:space="preserve">Line 63-65: I don't think that this definition of reconstructions is always true. For example, there are published results (e.g., Butler et al., RS, 2010; Nicolls et al., RS, 2014) that do not boil down to direct interpolation between measured points. </w:t>
      </w:r>
    </w:p>
    <w:p w14:paraId="15E0D18D" w14:textId="73C571E3" w:rsidR="00072873" w:rsidRDefault="002642E4">
      <w:pPr>
        <w:rPr>
          <w:rFonts w:eastAsia="Times New Roman" w:cs="Times New Roman"/>
          <w:color w:val="0000FF"/>
        </w:rPr>
      </w:pPr>
      <w:r>
        <w:rPr>
          <w:rFonts w:eastAsia="Times New Roman" w:cs="Times New Roman"/>
        </w:rPr>
        <w:br/>
      </w:r>
      <w:r w:rsidR="00F878F8">
        <w:rPr>
          <w:rFonts w:eastAsia="Times New Roman" w:cs="Times New Roman"/>
        </w:rPr>
        <w:t xml:space="preserve">- </w:t>
      </w:r>
      <w:r w:rsidR="00F878F8" w:rsidRPr="00F878F8">
        <w:rPr>
          <w:rFonts w:eastAsia="Times New Roman" w:cs="Times New Roman"/>
          <w:color w:val="0000FF"/>
        </w:rPr>
        <w:t>Added</w:t>
      </w:r>
      <w:r w:rsidR="00072873">
        <w:rPr>
          <w:rFonts w:eastAsia="Times New Roman" w:cs="Times New Roman"/>
          <w:color w:val="0000FF"/>
        </w:rPr>
        <w:t>,</w:t>
      </w:r>
      <w:r w:rsidR="00F878F8" w:rsidRPr="00F878F8">
        <w:rPr>
          <w:rFonts w:eastAsia="Times New Roman" w:cs="Times New Roman"/>
          <w:color w:val="0000FF"/>
        </w:rPr>
        <w:t xml:space="preserve"> “Others have reconstructed full vector parameters using estimates of the ion velocity which can be determined using a simple Doppler shift of spectra”</w:t>
      </w:r>
      <w:r w:rsidR="00F878F8">
        <w:rPr>
          <w:rFonts w:eastAsia="Times New Roman" w:cs="Times New Roman"/>
        </w:rPr>
        <w:t xml:space="preserve"> </w:t>
      </w:r>
      <w:r w:rsidR="00F878F8" w:rsidRPr="00F878F8">
        <w:rPr>
          <w:rFonts w:eastAsia="Times New Roman" w:cs="Times New Roman"/>
          <w:color w:val="0000FF"/>
        </w:rPr>
        <w:t>along with citations for those two articles.</w:t>
      </w:r>
    </w:p>
    <w:p w14:paraId="78AF0441" w14:textId="77777777" w:rsidR="009D4F0E" w:rsidRDefault="002642E4">
      <w:pPr>
        <w:rPr>
          <w:rFonts w:eastAsia="Times New Roman" w:cs="Times New Roman"/>
        </w:rPr>
      </w:pPr>
      <w:r w:rsidRPr="00F878F8">
        <w:rPr>
          <w:rFonts w:eastAsia="Times New Roman" w:cs="Times New Roman"/>
          <w:color w:val="0000FF"/>
        </w:rPr>
        <w:br/>
      </w:r>
      <w:r>
        <w:rPr>
          <w:rFonts w:eastAsia="Times New Roman" w:cs="Times New Roman"/>
        </w:rPr>
        <w:t xml:space="preserve">Line 74-74: What about evolution of the plasma? Just because you know where it's going doesn't mean that stationarity can be achieved by transforming to the moving frame. </w:t>
      </w:r>
    </w:p>
    <w:p w14:paraId="15AEBFB0" w14:textId="43684CDE" w:rsidR="00072873" w:rsidRPr="003251BC" w:rsidRDefault="002642E4">
      <w:pPr>
        <w:rPr>
          <w:rFonts w:eastAsia="Times New Roman" w:cs="Times New Roman"/>
          <w:b/>
          <w:color w:val="0000FF"/>
        </w:rPr>
      </w:pPr>
      <w:r>
        <w:rPr>
          <w:rFonts w:eastAsia="Times New Roman" w:cs="Times New Roman"/>
        </w:rPr>
        <w:br/>
      </w:r>
      <w:r w:rsidR="00CE487E" w:rsidRPr="00CE487E">
        <w:rPr>
          <w:rFonts w:eastAsia="Times New Roman" w:cs="Times New Roman"/>
          <w:color w:val="0000FF"/>
        </w:rPr>
        <w:t>-Added the statement “or plasmas that are evolving or changing their shape on time scales longer then the integration time</w:t>
      </w:r>
      <w:r w:rsidR="003251BC">
        <w:rPr>
          <w:rFonts w:eastAsia="Times New Roman" w:cs="Times New Roman"/>
          <w:color w:val="0000FF"/>
        </w:rPr>
        <w:t>.</w:t>
      </w:r>
      <w:r w:rsidR="00CE487E" w:rsidRPr="00CE487E">
        <w:rPr>
          <w:rFonts w:eastAsia="Times New Roman" w:cs="Times New Roman"/>
          <w:color w:val="0000FF"/>
        </w:rPr>
        <w:t>”</w:t>
      </w:r>
      <w:r w:rsidR="003251BC">
        <w:rPr>
          <w:rFonts w:eastAsia="Times New Roman" w:cs="Times New Roman"/>
          <w:color w:val="0000FF"/>
        </w:rPr>
        <w:t xml:space="preserve">  We are simply stating an assumption as a first step towards establishing an application of the proposed technique. The assumption is reasonable in certain geophysical contexts (e.g., deep polar cap)</w:t>
      </w:r>
      <w:r w:rsidR="009D4F0E">
        <w:rPr>
          <w:rFonts w:eastAsia="Times New Roman" w:cs="Times New Roman"/>
          <w:color w:val="0000FF"/>
        </w:rPr>
        <w:t>.</w:t>
      </w:r>
    </w:p>
    <w:p w14:paraId="1359AAC1" w14:textId="77777777" w:rsidR="009D4F0E" w:rsidRDefault="002642E4">
      <w:pPr>
        <w:rPr>
          <w:rFonts w:eastAsia="Times New Roman" w:cs="Times New Roman"/>
        </w:rPr>
      </w:pPr>
      <w:r w:rsidRPr="00CE487E">
        <w:rPr>
          <w:rFonts w:eastAsia="Times New Roman" w:cs="Times New Roman"/>
          <w:color w:val="0000FF"/>
        </w:rPr>
        <w:br/>
      </w:r>
      <w:r>
        <w:rPr>
          <w:rFonts w:eastAsia="Times New Roman" w:cs="Times New Roman"/>
        </w:rPr>
        <w:t xml:space="preserve">Line 76: I'm not sure that "different plasmas" is the right terminology here. </w:t>
      </w:r>
    </w:p>
    <w:p w14:paraId="5396214B" w14:textId="620D632A" w:rsidR="00072873" w:rsidRDefault="002642E4">
      <w:pPr>
        <w:rPr>
          <w:rFonts w:eastAsia="Times New Roman" w:cs="Times New Roman"/>
          <w:color w:val="0000FF"/>
        </w:rPr>
      </w:pPr>
      <w:r>
        <w:rPr>
          <w:rFonts w:eastAsia="Times New Roman" w:cs="Times New Roman"/>
        </w:rPr>
        <w:br/>
      </w:r>
      <w:r w:rsidR="00FD3D62" w:rsidRPr="00FD3D62">
        <w:rPr>
          <w:rFonts w:eastAsia="Times New Roman" w:cs="Times New Roman"/>
          <w:color w:val="0000FF"/>
        </w:rPr>
        <w:t>-Changed sentence to “</w:t>
      </w:r>
      <w:r w:rsidR="009D4F0E" w:rsidRPr="009D4F0E">
        <w:rPr>
          <w:rFonts w:eastAsia="Times New Roman" w:cs="Times New Roman"/>
          <w:color w:val="0000FF"/>
        </w:rPr>
        <w:t>Th</w:t>
      </w:r>
      <w:r w:rsidR="009D4F0E">
        <w:rPr>
          <w:rFonts w:eastAsia="Times New Roman" w:cs="Times New Roman"/>
          <w:color w:val="0000FF"/>
        </w:rPr>
        <w:t xml:space="preserve">is is contrary to the situation </w:t>
      </w:r>
      <w:r w:rsidR="009D4F0E" w:rsidRPr="009D4F0E">
        <w:rPr>
          <w:rFonts w:eastAsia="Times New Roman" w:cs="Times New Roman"/>
          <w:color w:val="0000FF"/>
        </w:rPr>
        <w:t>with dish antennas where returns from multiple plasma populations with different</w:t>
      </w:r>
      <w:r w:rsidR="009D4F0E">
        <w:rPr>
          <w:rFonts w:eastAsia="Times New Roman" w:cs="Times New Roman"/>
          <w:color w:val="0000FF"/>
        </w:rPr>
        <w:t xml:space="preserve"> parameter sets are unavoidably averaged together</w:t>
      </w:r>
      <w:r w:rsidR="00FD3D62" w:rsidRPr="00FD3D62">
        <w:rPr>
          <w:rFonts w:eastAsia="Times New Roman" w:cs="Times New Roman"/>
          <w:color w:val="0000FF"/>
        </w:rPr>
        <w:t>.”</w:t>
      </w:r>
    </w:p>
    <w:p w14:paraId="36A23294" w14:textId="77777777" w:rsidR="009D4F0E" w:rsidRDefault="002642E4">
      <w:pPr>
        <w:rPr>
          <w:rFonts w:eastAsia="Times New Roman" w:cs="Times New Roman"/>
        </w:rPr>
      </w:pPr>
      <w:r>
        <w:rPr>
          <w:rFonts w:eastAsia="Times New Roman" w:cs="Times New Roman"/>
        </w:rPr>
        <w:br/>
        <w:t xml:space="preserve">Line 89-90: Provide a reference here </w:t>
      </w:r>
    </w:p>
    <w:p w14:paraId="02B6F245" w14:textId="077B15F6" w:rsidR="00CE487E" w:rsidRDefault="002642E4">
      <w:pPr>
        <w:rPr>
          <w:rFonts w:eastAsia="Times New Roman" w:cs="Times New Roman"/>
          <w:color w:val="0000FF"/>
        </w:rPr>
      </w:pPr>
      <w:r>
        <w:rPr>
          <w:rFonts w:eastAsia="Times New Roman" w:cs="Times New Roman"/>
        </w:rPr>
        <w:br/>
      </w:r>
      <w:r w:rsidR="00A26840" w:rsidRPr="00A26840">
        <w:rPr>
          <w:rFonts w:eastAsia="Times New Roman" w:cs="Times New Roman"/>
          <w:color w:val="0000FF"/>
        </w:rPr>
        <w:t>-</w:t>
      </w:r>
      <w:r w:rsidR="00CE487E">
        <w:rPr>
          <w:rFonts w:eastAsia="Times New Roman" w:cs="Times New Roman"/>
          <w:color w:val="0000FF"/>
        </w:rPr>
        <w:t>In this case we present the final solution of the derivation to give the reader an idea of where we’re going with the derivation. We do reference a number of other papers that show the 1-D range ambiguity function derivation in the paragraph after equation 10.</w:t>
      </w:r>
    </w:p>
    <w:p w14:paraId="0C3D483F" w14:textId="77777777" w:rsidR="001A6F74" w:rsidRDefault="001A6F74">
      <w:pPr>
        <w:rPr>
          <w:rFonts w:eastAsia="Times New Roman" w:cs="Times New Roman"/>
          <w:color w:val="0000FF"/>
        </w:rPr>
      </w:pPr>
    </w:p>
    <w:p w14:paraId="509E8A29" w14:textId="3F78F6F1" w:rsidR="00FD3D62" w:rsidRDefault="002642E4">
      <w:pPr>
        <w:rPr>
          <w:rFonts w:eastAsia="Times New Roman" w:cs="Times New Roman"/>
        </w:rPr>
      </w:pPr>
      <w:r>
        <w:rPr>
          <w:rFonts w:eastAsia="Times New Roman" w:cs="Times New Roman"/>
        </w:rPr>
        <w:t xml:space="preserve">Eq1: The parameters in the equation need to be defined! </w:t>
      </w:r>
    </w:p>
    <w:p w14:paraId="180628B4" w14:textId="77777777" w:rsidR="009D4F0E" w:rsidRDefault="009D4F0E">
      <w:pPr>
        <w:rPr>
          <w:rFonts w:eastAsia="Times New Roman" w:cs="Times New Roman"/>
        </w:rPr>
      </w:pPr>
    </w:p>
    <w:p w14:paraId="3F544CEB" w14:textId="77777777" w:rsidR="009D4F0E" w:rsidRDefault="00FD3D62">
      <w:pPr>
        <w:rPr>
          <w:rFonts w:eastAsia="Times New Roman" w:cs="Times New Roman"/>
        </w:rPr>
      </w:pPr>
      <w:r w:rsidRPr="00FD3D62">
        <w:rPr>
          <w:rFonts w:eastAsia="Times New Roman" w:cs="Times New Roman"/>
          <w:color w:val="0000FF"/>
        </w:rPr>
        <w:t>-Fixed added explanation for L</w:t>
      </w:r>
      <w:r w:rsidR="002642E4" w:rsidRPr="00FD3D62">
        <w:rPr>
          <w:rFonts w:eastAsia="Times New Roman" w:cs="Times New Roman"/>
          <w:color w:val="0000FF"/>
        </w:rPr>
        <w:br/>
      </w:r>
      <w:r w:rsidR="002642E4">
        <w:rPr>
          <w:rFonts w:eastAsia="Times New Roman" w:cs="Times New Roman"/>
        </w:rPr>
        <w:br/>
        <w:t xml:space="preserve">Line 97-98: Also discontinuous sampling </w:t>
      </w:r>
    </w:p>
    <w:p w14:paraId="1EAAC852" w14:textId="2017B0CF" w:rsidR="00072873" w:rsidRDefault="002642E4">
      <w:pPr>
        <w:rPr>
          <w:rFonts w:eastAsia="Times New Roman" w:cs="Times New Roman"/>
          <w:color w:val="0000FF"/>
        </w:rPr>
      </w:pPr>
      <w:r>
        <w:rPr>
          <w:rFonts w:eastAsia="Times New Roman" w:cs="Times New Roman"/>
        </w:rPr>
        <w:br/>
      </w:r>
      <w:r w:rsidR="00A26840" w:rsidRPr="00A26840">
        <w:rPr>
          <w:rFonts w:eastAsia="Times New Roman" w:cs="Times New Roman"/>
          <w:color w:val="0000FF"/>
        </w:rPr>
        <w:t>-</w:t>
      </w:r>
      <w:r w:rsidR="00A26840" w:rsidRPr="00A26840">
        <w:rPr>
          <w:color w:val="0000FF"/>
        </w:rPr>
        <w:t xml:space="preserve"> </w:t>
      </w:r>
      <w:r w:rsidR="00A26840" w:rsidRPr="00A26840">
        <w:rPr>
          <w:rFonts w:eastAsia="Times New Roman" w:cs="Times New Roman"/>
          <w:color w:val="0000FF"/>
        </w:rPr>
        <w:t>The same holds for the ISR measurement problem, except that the pixels are no longer square or continuous is Cartesian space and instead are determined by the beam shape and pulse pattern.</w:t>
      </w:r>
    </w:p>
    <w:p w14:paraId="47E6BC15" w14:textId="77777777" w:rsidR="009D4F0E" w:rsidRDefault="002642E4">
      <w:pPr>
        <w:rPr>
          <w:rFonts w:eastAsia="Times New Roman" w:cs="Times New Roman"/>
        </w:rPr>
      </w:pPr>
      <w:r>
        <w:rPr>
          <w:rFonts w:eastAsia="Times New Roman" w:cs="Times New Roman"/>
        </w:rPr>
        <w:br/>
        <w:t xml:space="preserve">Line 119-121: Also highly dependent on frequency. </w:t>
      </w:r>
    </w:p>
    <w:p w14:paraId="0A1637C7" w14:textId="597553B2" w:rsidR="00072873" w:rsidRDefault="002642E4" w:rsidP="009D4F0E">
      <w:pPr>
        <w:rPr>
          <w:rFonts w:eastAsia="Times New Roman" w:cs="Times New Roman"/>
          <w:color w:val="0000FF"/>
        </w:rPr>
      </w:pPr>
      <w:r>
        <w:rPr>
          <w:rFonts w:eastAsia="Times New Roman" w:cs="Times New Roman"/>
        </w:rPr>
        <w:br/>
      </w:r>
      <w:r w:rsidR="009B2851" w:rsidRPr="009B2851">
        <w:rPr>
          <w:rFonts w:eastAsia="Times New Roman" w:cs="Times New Roman"/>
          <w:color w:val="0000FF"/>
        </w:rPr>
        <w:t>- Changed sentence to</w:t>
      </w:r>
      <w:r w:rsidR="009B2851" w:rsidRPr="009B2851">
        <w:rPr>
          <w:color w:val="0000FF"/>
        </w:rPr>
        <w:t xml:space="preserve"> “</w:t>
      </w:r>
      <w:r w:rsidR="009D4F0E">
        <w:rPr>
          <w:rFonts w:eastAsia="Times New Roman" w:cs="Times New Roman"/>
          <w:color w:val="0000FF"/>
        </w:rPr>
        <w:t xml:space="preserve">Generally, for incohe </w:t>
      </w:r>
      <w:r w:rsidR="009D4F0E" w:rsidRPr="009D4F0E">
        <w:rPr>
          <w:rFonts w:eastAsia="Times New Roman" w:cs="Times New Roman"/>
          <w:color w:val="0000FF"/>
        </w:rPr>
        <w:t>rent scatter applications in the E-region of the ionosphere ($\approx$100 km alt</w:t>
      </w:r>
      <w:r w:rsidR="009D4F0E">
        <w:rPr>
          <w:rFonts w:eastAsia="Times New Roman" w:cs="Times New Roman"/>
          <w:color w:val="0000FF"/>
        </w:rPr>
        <w:t>itude) and above, the decorrela</w:t>
      </w:r>
      <w:r w:rsidR="009D4F0E" w:rsidRPr="009D4F0E">
        <w:rPr>
          <w:rFonts w:eastAsia="Times New Roman" w:cs="Times New Roman"/>
          <w:color w:val="0000FF"/>
        </w:rPr>
        <w:t>tion time is less than a PRI for systems with a center frequency in the UHF band</w:t>
      </w:r>
      <w:r w:rsidR="009D4F0E">
        <w:rPr>
          <w:rFonts w:eastAsia="Times New Roman" w:cs="Times New Roman"/>
          <w:color w:val="0000FF"/>
        </w:rPr>
        <w:t xml:space="preserve">, and thus ACFs must be formed </w:t>
      </w:r>
      <w:r w:rsidR="009D4F0E" w:rsidRPr="009D4F0E">
        <w:rPr>
          <w:rFonts w:eastAsia="Times New Roman" w:cs="Times New Roman"/>
          <w:color w:val="0000FF"/>
        </w:rPr>
        <w:t>over fast-time.</w:t>
      </w:r>
      <w:r w:rsidR="009B2851" w:rsidRPr="009B2851">
        <w:rPr>
          <w:rFonts w:eastAsia="Times New Roman" w:cs="Times New Roman"/>
          <w:color w:val="0000FF"/>
        </w:rPr>
        <w:t>.”</w:t>
      </w:r>
    </w:p>
    <w:p w14:paraId="0518BB4B" w14:textId="77777777" w:rsidR="009D4F0E" w:rsidRDefault="002642E4">
      <w:pPr>
        <w:rPr>
          <w:rFonts w:eastAsia="Times New Roman" w:cs="Times New Roman"/>
        </w:rPr>
      </w:pPr>
      <w:r>
        <w:rPr>
          <w:rFonts w:eastAsia="Times New Roman" w:cs="Times New Roman"/>
        </w:rPr>
        <w:br/>
        <w:t xml:space="preserve">Line 129: at a specific wavenumber, k </w:t>
      </w:r>
    </w:p>
    <w:p w14:paraId="2255EF09" w14:textId="20D5E7BE" w:rsidR="00072873" w:rsidRDefault="002642E4">
      <w:pPr>
        <w:rPr>
          <w:rFonts w:eastAsia="Times New Roman" w:cs="Times New Roman"/>
          <w:color w:val="0000FF"/>
        </w:rPr>
      </w:pPr>
      <w:r>
        <w:rPr>
          <w:rFonts w:eastAsia="Times New Roman" w:cs="Times New Roman"/>
        </w:rPr>
        <w:br/>
      </w:r>
      <w:r w:rsidR="00310E74" w:rsidRPr="00310E74">
        <w:rPr>
          <w:rFonts w:eastAsia="Times New Roman" w:cs="Times New Roman"/>
          <w:color w:val="0000FF"/>
        </w:rPr>
        <w:t>-added at a specific wavenumber $\mathbf{k}$</w:t>
      </w:r>
      <w:r w:rsidR="00310E74">
        <w:rPr>
          <w:rFonts w:eastAsia="Times New Roman" w:cs="Times New Roman"/>
          <w:color w:val="0000FF"/>
        </w:rPr>
        <w:t xml:space="preserve"> to the end of the sentence.</w:t>
      </w:r>
    </w:p>
    <w:p w14:paraId="4928200A" w14:textId="77777777" w:rsidR="009D4F0E" w:rsidRDefault="002642E4" w:rsidP="003847CB">
      <w:pPr>
        <w:rPr>
          <w:rFonts w:eastAsia="Times New Roman" w:cs="Times New Roman"/>
        </w:rPr>
      </w:pPr>
      <w:r w:rsidRPr="00310E74">
        <w:rPr>
          <w:rFonts w:eastAsia="Times New Roman" w:cs="Times New Roman"/>
          <w:color w:val="0000FF"/>
        </w:rPr>
        <w:br/>
      </w:r>
      <w:r>
        <w:rPr>
          <w:rFonts w:eastAsia="Times New Roman" w:cs="Times New Roman"/>
        </w:rPr>
        <w:t xml:space="preserve">Section 2.2: need references throughout derivation </w:t>
      </w:r>
    </w:p>
    <w:p w14:paraId="414D0224" w14:textId="6CCD6837" w:rsidR="00072873" w:rsidRDefault="002642E4" w:rsidP="003847CB">
      <w:pPr>
        <w:rPr>
          <w:rFonts w:eastAsia="Times New Roman" w:cs="Times New Roman"/>
          <w:color w:val="0000FF"/>
        </w:rPr>
      </w:pPr>
      <w:r>
        <w:rPr>
          <w:rFonts w:eastAsia="Times New Roman" w:cs="Times New Roman"/>
        </w:rPr>
        <w:br/>
      </w:r>
      <w:r w:rsidR="001A6F74" w:rsidRPr="001A6F74">
        <w:rPr>
          <w:rFonts w:eastAsia="Times New Roman" w:cs="Times New Roman"/>
          <w:color w:val="0000FF"/>
        </w:rPr>
        <w:t>-W</w:t>
      </w:r>
      <w:r w:rsidR="009D4F0E">
        <w:rPr>
          <w:rFonts w:eastAsia="Times New Roman" w:cs="Times New Roman"/>
          <w:color w:val="0000FF"/>
        </w:rPr>
        <w:t>e have a few references through</w:t>
      </w:r>
      <w:r w:rsidR="001A6F74" w:rsidRPr="001A6F74">
        <w:rPr>
          <w:rFonts w:eastAsia="Times New Roman" w:cs="Times New Roman"/>
          <w:color w:val="0000FF"/>
        </w:rPr>
        <w:t xml:space="preserve">out and at the end state a number of references in </w:t>
      </w:r>
      <w:r w:rsidR="007D65EF">
        <w:rPr>
          <w:rFonts w:eastAsia="Times New Roman" w:cs="Times New Roman"/>
          <w:color w:val="0000FF"/>
        </w:rPr>
        <w:t>the paragraph after equation 10.</w:t>
      </w:r>
    </w:p>
    <w:p w14:paraId="1F23E644" w14:textId="77777777" w:rsidR="009D4F0E" w:rsidRDefault="002642E4">
      <w:pPr>
        <w:rPr>
          <w:rFonts w:eastAsia="Times New Roman" w:cs="Times New Roman"/>
        </w:rPr>
      </w:pPr>
      <w:r>
        <w:rPr>
          <w:rFonts w:eastAsia="Times New Roman" w:cs="Times New Roman"/>
        </w:rPr>
        <w:br/>
        <w:t xml:space="preserve">Eq 6: dr should be a vector integral? </w:t>
      </w:r>
    </w:p>
    <w:p w14:paraId="4137C099" w14:textId="3F4581EA" w:rsidR="00072873" w:rsidRDefault="002642E4">
      <w:pPr>
        <w:rPr>
          <w:rFonts w:eastAsia="Times New Roman" w:cs="Times New Roman"/>
          <w:color w:val="0000FF"/>
        </w:rPr>
      </w:pPr>
      <w:r>
        <w:rPr>
          <w:rFonts w:eastAsia="Times New Roman" w:cs="Times New Roman"/>
        </w:rPr>
        <w:br/>
      </w:r>
      <w:r w:rsidR="005E36C1" w:rsidRPr="00310E74">
        <w:rPr>
          <w:rFonts w:eastAsia="Times New Roman" w:cs="Times New Roman"/>
          <w:color w:val="0000FF"/>
        </w:rPr>
        <w:t>-No, fixed it.</w:t>
      </w:r>
    </w:p>
    <w:p w14:paraId="26DCF323" w14:textId="12E48F11" w:rsidR="000B57F2" w:rsidRDefault="002642E4">
      <w:pPr>
        <w:rPr>
          <w:rFonts w:eastAsia="Times New Roman" w:cs="Times New Roman"/>
        </w:rPr>
      </w:pPr>
      <w:r>
        <w:rPr>
          <w:rFonts w:eastAsia="Times New Roman" w:cs="Times New Roman"/>
        </w:rPr>
        <w:br/>
        <w:t xml:space="preserve">Eq 11: I don't see why including this equation or the appendix in is relevant, as the simulation uses a very approximate beam definition. Also, without taking into account the element geometry, the correct grating lobe pattern won't be achieved. I suggest removing this equation and the appendix. </w:t>
      </w:r>
    </w:p>
    <w:p w14:paraId="6895C539" w14:textId="77777777" w:rsidR="009D4F0E" w:rsidRDefault="009D4F0E">
      <w:pPr>
        <w:rPr>
          <w:rFonts w:eastAsia="Times New Roman" w:cs="Times New Roman"/>
        </w:rPr>
      </w:pPr>
    </w:p>
    <w:p w14:paraId="55A7B3BE" w14:textId="77777777" w:rsidR="009D4F0E" w:rsidRDefault="00072873" w:rsidP="00072873">
      <w:pPr>
        <w:rPr>
          <w:rFonts w:eastAsia="Times New Roman" w:cs="Times New Roman"/>
        </w:rPr>
      </w:pPr>
      <w:r w:rsidRPr="00072873">
        <w:rPr>
          <w:rFonts w:eastAsia="Times New Roman" w:cs="Times New Roman"/>
          <w:color w:val="0000FF"/>
        </w:rPr>
        <w:t>-</w:t>
      </w:r>
      <w:r>
        <w:rPr>
          <w:rFonts w:eastAsia="Times New Roman" w:cs="Times New Roman"/>
          <w:color w:val="0000FF"/>
        </w:rPr>
        <w:t xml:space="preserve"> </w:t>
      </w:r>
      <w:r w:rsidR="00063584">
        <w:rPr>
          <w:rFonts w:eastAsia="Times New Roman" w:cs="Times New Roman"/>
          <w:color w:val="0000FF"/>
        </w:rPr>
        <w:t>The</w:t>
      </w:r>
      <w:r w:rsidR="000B57F2" w:rsidRPr="00072873">
        <w:rPr>
          <w:rFonts w:eastAsia="Times New Roman" w:cs="Times New Roman"/>
          <w:color w:val="0000FF"/>
        </w:rPr>
        <w:t xml:space="preserve"> corresponding author has yet to see any expression, even idealized, of the AMISR pattern in the literature. This could help the community by giving an expression </w:t>
      </w:r>
      <w:r w:rsidR="009D4F0E">
        <w:rPr>
          <w:rFonts w:eastAsia="Times New Roman" w:cs="Times New Roman"/>
          <w:color w:val="0000FF"/>
        </w:rPr>
        <w:t>for</w:t>
      </w:r>
      <w:r w:rsidR="000B57F2" w:rsidRPr="00072873">
        <w:rPr>
          <w:rFonts w:eastAsia="Times New Roman" w:cs="Times New Roman"/>
          <w:color w:val="0000FF"/>
        </w:rPr>
        <w:t xml:space="preserve"> it even though it is simplified.</w:t>
      </w:r>
      <w:r w:rsidR="002642E4" w:rsidRPr="00072873">
        <w:rPr>
          <w:rFonts w:eastAsia="Times New Roman" w:cs="Times New Roman"/>
        </w:rPr>
        <w:br/>
      </w:r>
      <w:r w:rsidR="002642E4" w:rsidRPr="00072873">
        <w:rPr>
          <w:rFonts w:eastAsia="Times New Roman" w:cs="Times New Roman"/>
        </w:rPr>
        <w:br/>
        <w:t xml:space="preserve">Figure 3-4: Why are the figures "binary" and not color coded? The ambiguity function should have an amplitude. </w:t>
      </w:r>
    </w:p>
    <w:p w14:paraId="65513EB7" w14:textId="52E28943" w:rsidR="00072873" w:rsidRPr="00072873" w:rsidRDefault="002642E4" w:rsidP="00072873">
      <w:pPr>
        <w:rPr>
          <w:rFonts w:eastAsia="Times New Roman" w:cs="Times New Roman"/>
          <w:color w:val="0000FF"/>
        </w:rPr>
      </w:pPr>
      <w:r w:rsidRPr="00072873">
        <w:rPr>
          <w:rFonts w:eastAsia="Times New Roman" w:cs="Times New Roman"/>
        </w:rPr>
        <w:br/>
      </w:r>
      <w:r w:rsidR="009D2EB1" w:rsidRPr="00072873">
        <w:rPr>
          <w:rFonts w:eastAsia="Times New Roman" w:cs="Times New Roman"/>
          <w:color w:val="0000FF"/>
        </w:rPr>
        <w:t>-</w:t>
      </w:r>
      <w:r w:rsidR="004779AC" w:rsidRPr="00072873">
        <w:rPr>
          <w:rFonts w:eastAsia="Times New Roman" w:cs="Times New Roman"/>
          <w:color w:val="0000FF"/>
        </w:rPr>
        <w:t>This is a simplification but we try to reduce this to a 3-dB surface function to show the basic spatial extent of the ambiguity</w:t>
      </w:r>
      <w:r w:rsidR="009D2EB1" w:rsidRPr="00072873">
        <w:rPr>
          <w:rFonts w:eastAsia="Times New Roman" w:cs="Times New Roman"/>
          <w:color w:val="0000FF"/>
        </w:rPr>
        <w:t xml:space="preserve">. It </w:t>
      </w:r>
      <w:r w:rsidR="00580FB3">
        <w:rPr>
          <w:rFonts w:eastAsia="Times New Roman" w:cs="Times New Roman"/>
          <w:color w:val="0000FF"/>
        </w:rPr>
        <w:t>is an attempt to simplify</w:t>
      </w:r>
      <w:r w:rsidR="009D2EB1" w:rsidRPr="00072873">
        <w:rPr>
          <w:rFonts w:eastAsia="Times New Roman" w:cs="Times New Roman"/>
          <w:color w:val="0000FF"/>
        </w:rPr>
        <w:t xml:space="preserve"> things in this high dimensional space.</w:t>
      </w:r>
      <w:r w:rsidR="00DF7BAF" w:rsidRPr="00072873">
        <w:rPr>
          <w:rFonts w:eastAsia="Times New Roman" w:cs="Times New Roman"/>
          <w:color w:val="0000FF"/>
        </w:rPr>
        <w:t xml:space="preserve"> Adding color to a 3-d plot could possibly be confusing.</w:t>
      </w:r>
    </w:p>
    <w:p w14:paraId="57B8B22B" w14:textId="77777777" w:rsidR="00580FB3" w:rsidRDefault="002642E4" w:rsidP="00072873">
      <w:r w:rsidRPr="00072873">
        <w:br/>
        <w:t xml:space="preserve">Line 185: PRI time period == IPP </w:t>
      </w:r>
    </w:p>
    <w:p w14:paraId="700818BC" w14:textId="63980BDD" w:rsidR="00051273" w:rsidRDefault="002642E4" w:rsidP="00072873">
      <w:pPr>
        <w:rPr>
          <w:color w:val="0000FF"/>
        </w:rPr>
      </w:pPr>
      <w:r w:rsidRPr="00072873">
        <w:br/>
      </w:r>
      <w:r w:rsidR="005E1330" w:rsidRPr="00072873">
        <w:rPr>
          <w:color w:val="0000FF"/>
        </w:rPr>
        <w:t>-Fixed</w:t>
      </w:r>
    </w:p>
    <w:p w14:paraId="5B0BFADF" w14:textId="77777777" w:rsidR="00580FB3" w:rsidRDefault="002642E4" w:rsidP="00072873">
      <w:r w:rsidRPr="00072873">
        <w:br/>
        <w:t xml:space="preserve">Line 201-207: This is certainly not always true. Features can rapidly evolve in the polar cap, especially in response to solar wind variations. </w:t>
      </w:r>
    </w:p>
    <w:p w14:paraId="24BEB725" w14:textId="01E97315" w:rsidR="00613B4C" w:rsidRDefault="002642E4" w:rsidP="00072873">
      <w:r w:rsidRPr="00072873">
        <w:br/>
      </w:r>
      <w:r w:rsidR="001D43CC" w:rsidRPr="00072873">
        <w:rPr>
          <w:color w:val="0000FF"/>
        </w:rPr>
        <w:t xml:space="preserve">-We agree that this is </w:t>
      </w:r>
      <w:r w:rsidR="00580FB3">
        <w:rPr>
          <w:color w:val="0000FF"/>
        </w:rPr>
        <w:t xml:space="preserve">certainly </w:t>
      </w:r>
      <w:r w:rsidR="001D43CC" w:rsidRPr="00072873">
        <w:rPr>
          <w:color w:val="0000FF"/>
        </w:rPr>
        <w:t>not always true</w:t>
      </w:r>
      <w:r w:rsidR="00580FB3">
        <w:rPr>
          <w:color w:val="0000FF"/>
        </w:rPr>
        <w:t xml:space="preserve">.  However, </w:t>
      </w:r>
      <w:r w:rsidR="001D43CC" w:rsidRPr="00072873">
        <w:rPr>
          <w:color w:val="0000FF"/>
        </w:rPr>
        <w:t>we are using this an example of how the new expression of this</w:t>
      </w:r>
      <w:r w:rsidR="00580FB3">
        <w:rPr>
          <w:color w:val="0000FF"/>
        </w:rPr>
        <w:t xml:space="preserve"> ambiguity function can be used, and the e.g. polar cap patch scenario might be possible in the manner described in the text.</w:t>
      </w:r>
    </w:p>
    <w:p w14:paraId="73F09443" w14:textId="77777777" w:rsidR="00580FB3" w:rsidRDefault="002642E4" w:rsidP="00072873">
      <w:r w:rsidRPr="00072873">
        <w:br/>
        <w:t xml:space="preserve">Line 219-220: The estimation of the vector velocity seems critical. How would errors in the velocity estimation fold into the analysis? In addition, the velocity field itself may have structure not captured by the measurements. It seems like the velocity should form part of the estimation procedure. </w:t>
      </w:r>
    </w:p>
    <w:p w14:paraId="783EDEB3" w14:textId="6F74D1EA" w:rsidR="007A449B" w:rsidRPr="00CD47A9" w:rsidRDefault="002642E4" w:rsidP="00072873">
      <w:pPr>
        <w:rPr>
          <w:color w:val="0000FF"/>
        </w:rPr>
      </w:pPr>
      <w:r w:rsidRPr="00072873">
        <w:br/>
      </w:r>
      <w:r w:rsidR="007A449B" w:rsidRPr="00CD47A9">
        <w:rPr>
          <w:color w:val="0000FF"/>
        </w:rPr>
        <w:t>-We have not done the calculation of the impact of errors from the velocity field. We are assuming we can derive the velocity field using a technique seen in Butler 2010.</w:t>
      </w:r>
    </w:p>
    <w:p w14:paraId="6FA5ED6C" w14:textId="77777777" w:rsidR="00580FB3" w:rsidRDefault="002642E4">
      <w:pPr>
        <w:rPr>
          <w:rFonts w:eastAsia="Times New Roman" w:cs="Times New Roman"/>
        </w:rPr>
      </w:pPr>
      <w:r>
        <w:rPr>
          <w:rFonts w:eastAsia="Times New Roman" w:cs="Times New Roman"/>
        </w:rPr>
        <w:br/>
        <w:t xml:space="preserve">Figure 8: Why does the phantom look "cross"-like if it is a sphere? </w:t>
      </w:r>
    </w:p>
    <w:p w14:paraId="46873BB6" w14:textId="77777777" w:rsidR="00580FB3" w:rsidRDefault="002642E4">
      <w:pPr>
        <w:rPr>
          <w:rFonts w:eastAsia="Times New Roman" w:cs="Times New Roman"/>
          <w:color w:val="0000FF"/>
        </w:rPr>
      </w:pPr>
      <w:r>
        <w:rPr>
          <w:rFonts w:eastAsia="Times New Roman" w:cs="Times New Roman"/>
        </w:rPr>
        <w:br/>
      </w:r>
      <w:r w:rsidR="00FA2BD8">
        <w:rPr>
          <w:rFonts w:eastAsia="Times New Roman" w:cs="Times New Roman"/>
          <w:color w:val="0000FF"/>
        </w:rPr>
        <w:t>-To generate a sphere we add an enhancement to the plasma within a spherical volume. So some of the corner cases are outside of this due to the nature of the input grid sampling.</w:t>
      </w:r>
    </w:p>
    <w:p w14:paraId="6595DA83" w14:textId="4FDE9186" w:rsidR="007B30B3" w:rsidRDefault="002642E4">
      <w:pPr>
        <w:rPr>
          <w:rFonts w:eastAsia="Times New Roman" w:cs="Times New Roman"/>
        </w:rPr>
      </w:pPr>
      <w:r>
        <w:rPr>
          <w:rFonts w:eastAsia="Times New Roman" w:cs="Times New Roman"/>
        </w:rPr>
        <w:br/>
        <w:t>Figures 10-12: Are the reconstructions being interpolated between beams? If so, please state this explicitly</w:t>
      </w:r>
      <w:r w:rsidR="00580FB3">
        <w:rPr>
          <w:rFonts w:eastAsia="Times New Roman" w:cs="Times New Roman"/>
        </w:rPr>
        <w:t>.</w:t>
      </w:r>
    </w:p>
    <w:p w14:paraId="26B6DA39" w14:textId="77777777" w:rsidR="00580FB3" w:rsidRDefault="00580FB3">
      <w:pPr>
        <w:rPr>
          <w:rFonts w:eastAsia="Times New Roman" w:cs="Times New Roman"/>
        </w:rPr>
      </w:pPr>
    </w:p>
    <w:p w14:paraId="50D4B54B" w14:textId="6E968348" w:rsidR="00006A4F" w:rsidRPr="00006A4F" w:rsidRDefault="00006A4F" w:rsidP="00006A4F">
      <w:pPr>
        <w:rPr>
          <w:rFonts w:eastAsia="Times New Roman" w:cs="Times New Roman"/>
          <w:color w:val="0000FF"/>
        </w:rPr>
      </w:pPr>
      <w:r w:rsidRPr="00006A4F">
        <w:rPr>
          <w:rFonts w:eastAsia="Times New Roman" w:cs="Times New Roman"/>
          <w:color w:val="0000FF"/>
        </w:rPr>
        <w:t>-Added “</w:t>
      </w:r>
      <w:r w:rsidR="00C42102">
        <w:rPr>
          <w:rFonts w:eastAsia="Times New Roman" w:cs="Times New Roman"/>
          <w:color w:val="0000FF"/>
        </w:rPr>
        <w:t>T</w:t>
      </w:r>
      <w:r w:rsidRPr="00006A4F">
        <w:rPr>
          <w:rFonts w:eastAsia="Times New Roman" w:cs="Times New Roman"/>
          <w:color w:val="0000FF"/>
        </w:rPr>
        <w:t>o plot the three dimensional structures after fi</w:t>
      </w:r>
      <w:r w:rsidR="00580FB3">
        <w:rPr>
          <w:rFonts w:eastAsia="Times New Roman" w:cs="Times New Roman"/>
          <w:color w:val="0000FF"/>
        </w:rPr>
        <w:t>tting</w:t>
      </w:r>
      <w:r w:rsidR="00C42102">
        <w:rPr>
          <w:rFonts w:eastAsia="Times New Roman" w:cs="Times New Roman"/>
          <w:color w:val="0000FF"/>
        </w:rPr>
        <w:t>,</w:t>
      </w:r>
      <w:r w:rsidR="00580FB3">
        <w:rPr>
          <w:rFonts w:eastAsia="Times New Roman" w:cs="Times New Roman"/>
          <w:color w:val="0000FF"/>
        </w:rPr>
        <w:t xml:space="preserve"> we use a natural neighbor</w:t>
      </w:r>
      <w:r w:rsidRPr="00006A4F">
        <w:rPr>
          <w:rFonts w:eastAsia="Times New Roman" w:cs="Times New Roman"/>
          <w:color w:val="0000FF"/>
        </w:rPr>
        <w:t xml:space="preserve"> interpolation \citep{Semeter2009738}.”</w:t>
      </w:r>
      <w:r w:rsidR="0060632E">
        <w:rPr>
          <w:rFonts w:eastAsia="Times New Roman" w:cs="Times New Roman"/>
          <w:color w:val="0000FF"/>
        </w:rPr>
        <w:t xml:space="preserve"> t</w:t>
      </w:r>
      <w:r>
        <w:rPr>
          <w:rFonts w:eastAsia="Times New Roman" w:cs="Times New Roman"/>
          <w:color w:val="0000FF"/>
        </w:rPr>
        <w:t>o page 18 paragraph 3.</w:t>
      </w:r>
    </w:p>
    <w:p w14:paraId="19AF4930" w14:textId="74977A9F" w:rsidR="00006A4F" w:rsidRPr="0051394C" w:rsidRDefault="00006A4F">
      <w:pPr>
        <w:rPr>
          <w:rFonts w:eastAsia="Times New Roman" w:cs="Times New Roman"/>
        </w:rPr>
      </w:pPr>
    </w:p>
    <w:sectPr w:rsidR="00006A4F" w:rsidRPr="0051394C" w:rsidSect="00D96D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C5C5D"/>
    <w:multiLevelType w:val="hybridMultilevel"/>
    <w:tmpl w:val="2D7A097E"/>
    <w:lvl w:ilvl="0" w:tplc="32AC72B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F87E8C"/>
    <w:multiLevelType w:val="hybridMultilevel"/>
    <w:tmpl w:val="79EA6C70"/>
    <w:lvl w:ilvl="0" w:tplc="19B69EC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TrackMove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2E4"/>
    <w:rsid w:val="00006A4F"/>
    <w:rsid w:val="00051273"/>
    <w:rsid w:val="00063584"/>
    <w:rsid w:val="00072873"/>
    <w:rsid w:val="00087508"/>
    <w:rsid w:val="000B57F2"/>
    <w:rsid w:val="001520E3"/>
    <w:rsid w:val="00160130"/>
    <w:rsid w:val="001900A8"/>
    <w:rsid w:val="001A6F74"/>
    <w:rsid w:val="001C3493"/>
    <w:rsid w:val="001D43CC"/>
    <w:rsid w:val="001F5B83"/>
    <w:rsid w:val="002642E4"/>
    <w:rsid w:val="002841EA"/>
    <w:rsid w:val="00286849"/>
    <w:rsid w:val="002D033C"/>
    <w:rsid w:val="003072AE"/>
    <w:rsid w:val="00310E74"/>
    <w:rsid w:val="003251BC"/>
    <w:rsid w:val="00356411"/>
    <w:rsid w:val="00360D22"/>
    <w:rsid w:val="003625CF"/>
    <w:rsid w:val="00362670"/>
    <w:rsid w:val="003847CB"/>
    <w:rsid w:val="004144ED"/>
    <w:rsid w:val="004331A7"/>
    <w:rsid w:val="00475B19"/>
    <w:rsid w:val="004779AC"/>
    <w:rsid w:val="00481E8A"/>
    <w:rsid w:val="004934DA"/>
    <w:rsid w:val="004B2ABC"/>
    <w:rsid w:val="004B717B"/>
    <w:rsid w:val="004B73B7"/>
    <w:rsid w:val="004C0758"/>
    <w:rsid w:val="004C3973"/>
    <w:rsid w:val="004F1240"/>
    <w:rsid w:val="004F49C1"/>
    <w:rsid w:val="0051394C"/>
    <w:rsid w:val="00523CBA"/>
    <w:rsid w:val="00544579"/>
    <w:rsid w:val="00547A76"/>
    <w:rsid w:val="00580FB3"/>
    <w:rsid w:val="005E1330"/>
    <w:rsid w:val="005E36C1"/>
    <w:rsid w:val="00604649"/>
    <w:rsid w:val="0060632E"/>
    <w:rsid w:val="00613B4C"/>
    <w:rsid w:val="00620419"/>
    <w:rsid w:val="00637508"/>
    <w:rsid w:val="00651C64"/>
    <w:rsid w:val="006914A1"/>
    <w:rsid w:val="006D6662"/>
    <w:rsid w:val="00710593"/>
    <w:rsid w:val="007136D1"/>
    <w:rsid w:val="00727CAE"/>
    <w:rsid w:val="00773D68"/>
    <w:rsid w:val="00783C74"/>
    <w:rsid w:val="007A449B"/>
    <w:rsid w:val="007B30B3"/>
    <w:rsid w:val="007D65EF"/>
    <w:rsid w:val="00822C93"/>
    <w:rsid w:val="00852D53"/>
    <w:rsid w:val="008536E2"/>
    <w:rsid w:val="008605A1"/>
    <w:rsid w:val="00872C17"/>
    <w:rsid w:val="008A1D0B"/>
    <w:rsid w:val="008C4AAC"/>
    <w:rsid w:val="0091351F"/>
    <w:rsid w:val="00936BF0"/>
    <w:rsid w:val="00940947"/>
    <w:rsid w:val="0095433E"/>
    <w:rsid w:val="009B2851"/>
    <w:rsid w:val="009C4B68"/>
    <w:rsid w:val="009C6233"/>
    <w:rsid w:val="009D2EB1"/>
    <w:rsid w:val="009D4F0E"/>
    <w:rsid w:val="009F5F72"/>
    <w:rsid w:val="00A10D86"/>
    <w:rsid w:val="00A26840"/>
    <w:rsid w:val="00A630E0"/>
    <w:rsid w:val="00A64FA7"/>
    <w:rsid w:val="00A759DD"/>
    <w:rsid w:val="00A905B9"/>
    <w:rsid w:val="00A9108D"/>
    <w:rsid w:val="00A941B7"/>
    <w:rsid w:val="00AD5A11"/>
    <w:rsid w:val="00AD65BC"/>
    <w:rsid w:val="00AE2458"/>
    <w:rsid w:val="00B07C2F"/>
    <w:rsid w:val="00B219DC"/>
    <w:rsid w:val="00B21A7F"/>
    <w:rsid w:val="00B270DE"/>
    <w:rsid w:val="00B64C22"/>
    <w:rsid w:val="00B72C92"/>
    <w:rsid w:val="00B900A7"/>
    <w:rsid w:val="00B93460"/>
    <w:rsid w:val="00BC53C7"/>
    <w:rsid w:val="00BD118C"/>
    <w:rsid w:val="00BE2D63"/>
    <w:rsid w:val="00BE2E2C"/>
    <w:rsid w:val="00BF7BEB"/>
    <w:rsid w:val="00C21BEB"/>
    <w:rsid w:val="00C35528"/>
    <w:rsid w:val="00C42102"/>
    <w:rsid w:val="00C470E2"/>
    <w:rsid w:val="00C54A46"/>
    <w:rsid w:val="00C87D8C"/>
    <w:rsid w:val="00C9678D"/>
    <w:rsid w:val="00CD47A9"/>
    <w:rsid w:val="00CE487E"/>
    <w:rsid w:val="00D00BE2"/>
    <w:rsid w:val="00D01400"/>
    <w:rsid w:val="00D251A1"/>
    <w:rsid w:val="00D37588"/>
    <w:rsid w:val="00D6179D"/>
    <w:rsid w:val="00D635FC"/>
    <w:rsid w:val="00D73FF3"/>
    <w:rsid w:val="00D8375F"/>
    <w:rsid w:val="00D96D1C"/>
    <w:rsid w:val="00DB7E2E"/>
    <w:rsid w:val="00DF7BAF"/>
    <w:rsid w:val="00E055A6"/>
    <w:rsid w:val="00E362C8"/>
    <w:rsid w:val="00EA4D10"/>
    <w:rsid w:val="00EE2906"/>
    <w:rsid w:val="00EE7751"/>
    <w:rsid w:val="00F0267F"/>
    <w:rsid w:val="00F47170"/>
    <w:rsid w:val="00F53C02"/>
    <w:rsid w:val="00F64156"/>
    <w:rsid w:val="00F72C8D"/>
    <w:rsid w:val="00F878F8"/>
    <w:rsid w:val="00F96625"/>
    <w:rsid w:val="00FA2BD8"/>
    <w:rsid w:val="00FD3D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AE79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53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C53C7"/>
    <w:rPr>
      <w:rFonts w:ascii="Lucida Grande" w:hAnsi="Lucida Grande"/>
      <w:sz w:val="18"/>
      <w:szCs w:val="18"/>
    </w:rPr>
  </w:style>
  <w:style w:type="paragraph" w:styleId="ListParagraph">
    <w:name w:val="List Paragraph"/>
    <w:basedOn w:val="Normal"/>
    <w:uiPriority w:val="34"/>
    <w:qFormat/>
    <w:rsid w:val="00A630E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53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C53C7"/>
    <w:rPr>
      <w:rFonts w:ascii="Lucida Grande" w:hAnsi="Lucida Grande"/>
      <w:sz w:val="18"/>
      <w:szCs w:val="18"/>
    </w:rPr>
  </w:style>
  <w:style w:type="paragraph" w:styleId="ListParagraph">
    <w:name w:val="List Paragraph"/>
    <w:basedOn w:val="Normal"/>
    <w:uiPriority w:val="34"/>
    <w:qFormat/>
    <w:rsid w:val="00A63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12</Pages>
  <Words>3841</Words>
  <Characters>21900</Characters>
  <Application>Microsoft Macintosh Word</Application>
  <DocSecurity>0</DocSecurity>
  <Lines>182</Lines>
  <Paragraphs>51</Paragraphs>
  <ScaleCrop>false</ScaleCrop>
  <Company>Boston University</Company>
  <LinksUpToDate>false</LinksUpToDate>
  <CharactersWithSpaces>25690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Swoboda</dc:creator>
  <cp:keywords/>
  <dc:description/>
  <cp:lastModifiedBy>Philip Erickson</cp:lastModifiedBy>
  <cp:revision>101</cp:revision>
  <dcterms:created xsi:type="dcterms:W3CDTF">2015-02-11T14:48:00Z</dcterms:created>
  <dcterms:modified xsi:type="dcterms:W3CDTF">2015-03-05T05:29:00Z</dcterms:modified>
</cp:coreProperties>
</file>